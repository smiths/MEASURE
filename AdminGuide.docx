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0CCE6" w14:textId="0F602C7C" w:rsidR="007C0101" w:rsidRPr="00FF6CB8" w:rsidRDefault="007C0101" w:rsidP="00013B2C">
      <w:pPr>
        <w:pStyle w:val="Header"/>
        <w:rPr>
          <w:rFonts w:ascii="Arial" w:hAnsi="Arial" w:cs="Arial"/>
          <w:b/>
          <w:u w:val="single"/>
        </w:rPr>
      </w:pPr>
    </w:p>
    <w:p w14:paraId="3ED159EA" w14:textId="35BC18BF" w:rsidR="004175D9" w:rsidRPr="00FF6CB8" w:rsidRDefault="004175D9" w:rsidP="005B6BF9">
      <w:pPr>
        <w:jc w:val="center"/>
        <w:rPr>
          <w:rFonts w:ascii="Arial" w:hAnsi="Arial" w:cs="Arial"/>
          <w:b/>
          <w:sz w:val="22"/>
        </w:rPr>
      </w:pPr>
    </w:p>
    <w:p w14:paraId="7EB19D96" w14:textId="088FC1DB" w:rsidR="00013B2C" w:rsidRPr="00FF6CB8" w:rsidRDefault="00013B2C" w:rsidP="00013B2C">
      <w:pPr>
        <w:jc w:val="center"/>
        <w:rPr>
          <w:rFonts w:ascii="Arial" w:hAnsi="Arial" w:cs="Arial"/>
          <w:b/>
          <w:sz w:val="22"/>
        </w:rPr>
      </w:pPr>
    </w:p>
    <w:p w14:paraId="00732EFE" w14:textId="77777777" w:rsidR="004175D9" w:rsidRPr="00FF6CB8" w:rsidRDefault="004175D9" w:rsidP="005B6BF9">
      <w:pPr>
        <w:jc w:val="center"/>
        <w:rPr>
          <w:rFonts w:ascii="Arial" w:hAnsi="Arial" w:cs="Arial"/>
          <w:b/>
          <w:sz w:val="22"/>
          <w:u w:val="single"/>
        </w:rPr>
      </w:pPr>
      <w:r w:rsidRPr="00FF6CB8">
        <w:rPr>
          <w:rFonts w:ascii="Arial" w:hAnsi="Arial" w:cs="Arial"/>
          <w:b/>
          <w:sz w:val="22"/>
          <w:u w:val="single"/>
        </w:rPr>
        <w:t>Modification Log</w:t>
      </w:r>
    </w:p>
    <w:p w14:paraId="5DDE769A" w14:textId="77777777" w:rsidR="004175D9" w:rsidRPr="00FF6CB8" w:rsidRDefault="004175D9" w:rsidP="005B6BF9">
      <w:pPr>
        <w:jc w:val="center"/>
        <w:rPr>
          <w:rFonts w:ascii="Arial" w:hAnsi="Arial" w:cs="Arial"/>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127"/>
        <w:gridCol w:w="2126"/>
        <w:gridCol w:w="3367"/>
      </w:tblGrid>
      <w:tr w:rsidR="00E302C5" w:rsidRPr="00FF6CB8" w14:paraId="1EF21CF8" w14:textId="77777777" w:rsidTr="00E302C5">
        <w:trPr>
          <w:jc w:val="center"/>
        </w:trPr>
        <w:tc>
          <w:tcPr>
            <w:tcW w:w="1696" w:type="dxa"/>
            <w:shd w:val="clear" w:color="auto" w:fill="auto"/>
          </w:tcPr>
          <w:p w14:paraId="3A78D1DB" w14:textId="77777777" w:rsidR="00E302C5" w:rsidRPr="00FF6CB8" w:rsidRDefault="00E302C5" w:rsidP="00754235">
            <w:pPr>
              <w:ind w:left="-28"/>
              <w:jc w:val="center"/>
              <w:rPr>
                <w:rFonts w:ascii="Arial" w:hAnsi="Arial" w:cs="Arial"/>
                <w:b/>
                <w:sz w:val="22"/>
              </w:rPr>
            </w:pPr>
            <w:r w:rsidRPr="00FF6CB8">
              <w:rPr>
                <w:rFonts w:ascii="Arial" w:hAnsi="Arial" w:cs="Arial"/>
                <w:b/>
                <w:sz w:val="22"/>
              </w:rPr>
              <w:t>Version</w:t>
            </w:r>
          </w:p>
        </w:tc>
        <w:tc>
          <w:tcPr>
            <w:tcW w:w="2127" w:type="dxa"/>
            <w:shd w:val="clear" w:color="auto" w:fill="auto"/>
          </w:tcPr>
          <w:p w14:paraId="481790AE" w14:textId="77777777" w:rsidR="00E302C5" w:rsidRPr="00FF6CB8" w:rsidRDefault="00E302C5" w:rsidP="00754235">
            <w:pPr>
              <w:jc w:val="center"/>
              <w:rPr>
                <w:rFonts w:ascii="Arial" w:hAnsi="Arial" w:cs="Arial"/>
                <w:b/>
                <w:sz w:val="22"/>
              </w:rPr>
            </w:pPr>
            <w:r w:rsidRPr="00FF6CB8">
              <w:rPr>
                <w:rFonts w:ascii="Arial" w:hAnsi="Arial" w:cs="Arial"/>
                <w:b/>
                <w:sz w:val="22"/>
              </w:rPr>
              <w:t>Modification date</w:t>
            </w:r>
          </w:p>
        </w:tc>
        <w:tc>
          <w:tcPr>
            <w:tcW w:w="2126" w:type="dxa"/>
            <w:shd w:val="clear" w:color="auto" w:fill="auto"/>
          </w:tcPr>
          <w:p w14:paraId="4B16400C" w14:textId="77777777" w:rsidR="00E302C5" w:rsidRPr="00FF6CB8" w:rsidRDefault="00E302C5" w:rsidP="00754235">
            <w:pPr>
              <w:jc w:val="center"/>
              <w:rPr>
                <w:rFonts w:ascii="Arial" w:hAnsi="Arial" w:cs="Arial"/>
                <w:b/>
                <w:sz w:val="22"/>
              </w:rPr>
            </w:pPr>
            <w:r w:rsidRPr="00FF6CB8">
              <w:rPr>
                <w:rFonts w:ascii="Arial" w:hAnsi="Arial" w:cs="Arial"/>
                <w:b/>
                <w:sz w:val="22"/>
              </w:rPr>
              <w:t>Author</w:t>
            </w:r>
          </w:p>
        </w:tc>
        <w:tc>
          <w:tcPr>
            <w:tcW w:w="3367" w:type="dxa"/>
            <w:shd w:val="clear" w:color="auto" w:fill="auto"/>
          </w:tcPr>
          <w:p w14:paraId="3E10A0B5" w14:textId="77777777" w:rsidR="00E302C5" w:rsidRPr="00FF6CB8" w:rsidRDefault="00E302C5" w:rsidP="00754235">
            <w:pPr>
              <w:jc w:val="center"/>
              <w:rPr>
                <w:rFonts w:ascii="Arial" w:hAnsi="Arial" w:cs="Arial"/>
                <w:b/>
                <w:sz w:val="22"/>
              </w:rPr>
            </w:pPr>
            <w:r w:rsidRPr="00FF6CB8">
              <w:rPr>
                <w:rFonts w:ascii="Arial" w:hAnsi="Arial" w:cs="Arial"/>
                <w:b/>
                <w:sz w:val="22"/>
              </w:rPr>
              <w:t>Comments</w:t>
            </w:r>
          </w:p>
        </w:tc>
      </w:tr>
      <w:tr w:rsidR="00E302C5" w:rsidRPr="00FF6CB8" w14:paraId="74E0CF09" w14:textId="77777777" w:rsidTr="00E302C5">
        <w:trPr>
          <w:jc w:val="center"/>
        </w:trPr>
        <w:tc>
          <w:tcPr>
            <w:tcW w:w="1696" w:type="dxa"/>
            <w:shd w:val="clear" w:color="auto" w:fill="auto"/>
          </w:tcPr>
          <w:p w14:paraId="494E0812" w14:textId="77777777" w:rsidR="00E302C5" w:rsidRPr="00FF6CB8" w:rsidRDefault="00E302C5" w:rsidP="00754235">
            <w:pPr>
              <w:jc w:val="center"/>
              <w:rPr>
                <w:rFonts w:ascii="Arial" w:hAnsi="Arial" w:cs="Arial"/>
                <w:sz w:val="22"/>
              </w:rPr>
            </w:pPr>
            <w:r w:rsidRPr="00FF6CB8">
              <w:rPr>
                <w:rFonts w:ascii="Arial" w:hAnsi="Arial" w:cs="Arial"/>
                <w:sz w:val="22"/>
              </w:rPr>
              <w:t>1.0</w:t>
            </w:r>
          </w:p>
        </w:tc>
        <w:tc>
          <w:tcPr>
            <w:tcW w:w="2127" w:type="dxa"/>
            <w:shd w:val="clear" w:color="auto" w:fill="auto"/>
          </w:tcPr>
          <w:p w14:paraId="51987A4C" w14:textId="77777777" w:rsidR="00E302C5" w:rsidRPr="00FF6CB8" w:rsidRDefault="00E302C5" w:rsidP="00754235">
            <w:pPr>
              <w:jc w:val="center"/>
              <w:rPr>
                <w:rFonts w:ascii="Arial" w:hAnsi="Arial" w:cs="Arial"/>
                <w:sz w:val="22"/>
              </w:rPr>
            </w:pPr>
            <w:r w:rsidRPr="00FF6CB8">
              <w:rPr>
                <w:rFonts w:ascii="Arial" w:hAnsi="Arial" w:cs="Arial"/>
                <w:sz w:val="22"/>
              </w:rPr>
              <w:t>July 4, 2016</w:t>
            </w:r>
          </w:p>
        </w:tc>
        <w:tc>
          <w:tcPr>
            <w:tcW w:w="2126" w:type="dxa"/>
            <w:shd w:val="clear" w:color="auto" w:fill="auto"/>
          </w:tcPr>
          <w:p w14:paraId="619894B1" w14:textId="77777777" w:rsidR="00E302C5" w:rsidRPr="00FF6CB8" w:rsidRDefault="00E302C5"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05930984" w14:textId="77777777" w:rsidR="00E302C5" w:rsidRPr="00FF6CB8" w:rsidRDefault="00E302C5" w:rsidP="00754235">
            <w:pPr>
              <w:jc w:val="center"/>
              <w:rPr>
                <w:rFonts w:ascii="Arial" w:hAnsi="Arial" w:cs="Arial"/>
                <w:sz w:val="22"/>
              </w:rPr>
            </w:pPr>
          </w:p>
        </w:tc>
      </w:tr>
      <w:tr w:rsidR="00E302C5" w:rsidRPr="00FF6CB8" w14:paraId="1E00B8AE" w14:textId="77777777" w:rsidTr="00E302C5">
        <w:trPr>
          <w:jc w:val="center"/>
        </w:trPr>
        <w:tc>
          <w:tcPr>
            <w:tcW w:w="1696" w:type="dxa"/>
            <w:shd w:val="clear" w:color="auto" w:fill="auto"/>
          </w:tcPr>
          <w:p w14:paraId="6F739469" w14:textId="5064D130" w:rsidR="00E302C5" w:rsidRPr="00FF6CB8" w:rsidRDefault="007C0AFF" w:rsidP="00933DCE">
            <w:pPr>
              <w:jc w:val="center"/>
              <w:rPr>
                <w:rFonts w:ascii="Arial" w:hAnsi="Arial" w:cs="Arial"/>
                <w:sz w:val="22"/>
              </w:rPr>
            </w:pPr>
            <w:r w:rsidRPr="00FF6CB8">
              <w:rPr>
                <w:rFonts w:ascii="Arial" w:hAnsi="Arial" w:cs="Arial"/>
                <w:sz w:val="22"/>
              </w:rPr>
              <w:t>1.1</w:t>
            </w:r>
          </w:p>
        </w:tc>
        <w:tc>
          <w:tcPr>
            <w:tcW w:w="2127" w:type="dxa"/>
            <w:shd w:val="clear" w:color="auto" w:fill="auto"/>
          </w:tcPr>
          <w:p w14:paraId="401181FF" w14:textId="5F76C15E" w:rsidR="00E302C5" w:rsidRPr="00FF6CB8" w:rsidRDefault="007C0AFF" w:rsidP="00933DCE">
            <w:pPr>
              <w:jc w:val="center"/>
              <w:rPr>
                <w:rFonts w:ascii="Arial" w:hAnsi="Arial" w:cs="Arial"/>
                <w:sz w:val="22"/>
              </w:rPr>
            </w:pPr>
            <w:r w:rsidRPr="00FF6CB8">
              <w:rPr>
                <w:rFonts w:ascii="Arial" w:hAnsi="Arial" w:cs="Arial"/>
                <w:sz w:val="22"/>
              </w:rPr>
              <w:t>August 29, 2016</w:t>
            </w:r>
          </w:p>
        </w:tc>
        <w:tc>
          <w:tcPr>
            <w:tcW w:w="2126" w:type="dxa"/>
            <w:shd w:val="clear" w:color="auto" w:fill="auto"/>
          </w:tcPr>
          <w:p w14:paraId="7AB4E53B" w14:textId="52219F44" w:rsidR="00E302C5" w:rsidRPr="00FF6CB8" w:rsidRDefault="007C0AFF" w:rsidP="00933DCE">
            <w:pPr>
              <w:jc w:val="center"/>
              <w:rPr>
                <w:rFonts w:ascii="Arial" w:hAnsi="Arial" w:cs="Arial"/>
                <w:sz w:val="22"/>
              </w:rPr>
            </w:pPr>
            <w:r w:rsidRPr="00FF6CB8">
              <w:rPr>
                <w:rFonts w:ascii="Arial" w:hAnsi="Arial" w:cs="Arial"/>
                <w:sz w:val="22"/>
              </w:rPr>
              <w:t>Evan Situ</w:t>
            </w:r>
          </w:p>
        </w:tc>
        <w:tc>
          <w:tcPr>
            <w:tcW w:w="3367" w:type="dxa"/>
            <w:shd w:val="clear" w:color="auto" w:fill="auto"/>
          </w:tcPr>
          <w:p w14:paraId="6EFA93B0" w14:textId="3F4084DA" w:rsidR="00E302C5" w:rsidRPr="00FF6CB8" w:rsidRDefault="007C0AFF" w:rsidP="00754235">
            <w:pPr>
              <w:jc w:val="center"/>
              <w:rPr>
                <w:rFonts w:ascii="Arial" w:hAnsi="Arial" w:cs="Arial"/>
                <w:sz w:val="22"/>
              </w:rPr>
            </w:pPr>
            <w:r w:rsidRPr="00FF6CB8">
              <w:rPr>
                <w:rFonts w:ascii="Arial" w:hAnsi="Arial" w:cs="Arial"/>
                <w:sz w:val="22"/>
              </w:rPr>
              <w:t>Add</w:t>
            </w:r>
            <w:r w:rsidR="00BB1A1C" w:rsidRPr="00FF6CB8">
              <w:rPr>
                <w:rFonts w:ascii="Arial" w:hAnsi="Arial" w:cs="Arial"/>
                <w:sz w:val="22"/>
              </w:rPr>
              <w:t>ed</w:t>
            </w:r>
            <w:r w:rsidRPr="00FF6CB8">
              <w:rPr>
                <w:rFonts w:ascii="Arial" w:hAnsi="Arial" w:cs="Arial"/>
                <w:sz w:val="22"/>
              </w:rPr>
              <w:t xml:space="preserve"> section 6</w:t>
            </w:r>
            <w:r w:rsidR="00A37C83" w:rsidRPr="00FF6CB8">
              <w:rPr>
                <w:rFonts w:ascii="Arial" w:hAnsi="Arial" w:cs="Arial"/>
                <w:sz w:val="22"/>
              </w:rPr>
              <w:t xml:space="preserve"> and 8 and 1.4</w:t>
            </w:r>
          </w:p>
        </w:tc>
      </w:tr>
      <w:tr w:rsidR="00C23724" w:rsidRPr="00FF6CB8" w14:paraId="20565FE3" w14:textId="77777777" w:rsidTr="00E302C5">
        <w:trPr>
          <w:jc w:val="center"/>
        </w:trPr>
        <w:tc>
          <w:tcPr>
            <w:tcW w:w="1696" w:type="dxa"/>
            <w:shd w:val="clear" w:color="auto" w:fill="auto"/>
          </w:tcPr>
          <w:p w14:paraId="1D4716AD" w14:textId="07524262" w:rsidR="00C23724" w:rsidRPr="00FF6CB8" w:rsidRDefault="00BB1A1C" w:rsidP="00754235">
            <w:pPr>
              <w:jc w:val="center"/>
              <w:rPr>
                <w:rFonts w:ascii="Arial" w:hAnsi="Arial" w:cs="Arial"/>
                <w:sz w:val="22"/>
              </w:rPr>
            </w:pPr>
            <w:r w:rsidRPr="00FF6CB8">
              <w:rPr>
                <w:rFonts w:ascii="Arial" w:hAnsi="Arial" w:cs="Arial"/>
                <w:sz w:val="22"/>
              </w:rPr>
              <w:t>1.2</w:t>
            </w:r>
          </w:p>
        </w:tc>
        <w:tc>
          <w:tcPr>
            <w:tcW w:w="2127" w:type="dxa"/>
            <w:shd w:val="clear" w:color="auto" w:fill="auto"/>
          </w:tcPr>
          <w:p w14:paraId="4B3DA00C" w14:textId="0BF26BA4" w:rsidR="00C23724" w:rsidRPr="00FF6CB8" w:rsidRDefault="00BB1A1C" w:rsidP="00754235">
            <w:pPr>
              <w:jc w:val="center"/>
              <w:rPr>
                <w:rFonts w:ascii="Arial" w:hAnsi="Arial" w:cs="Arial"/>
                <w:sz w:val="22"/>
              </w:rPr>
            </w:pPr>
            <w:r w:rsidRPr="00FF6CB8">
              <w:rPr>
                <w:rFonts w:ascii="Arial" w:hAnsi="Arial" w:cs="Arial"/>
                <w:sz w:val="22"/>
              </w:rPr>
              <w:t>September 13, 2016</w:t>
            </w:r>
          </w:p>
        </w:tc>
        <w:tc>
          <w:tcPr>
            <w:tcW w:w="2126" w:type="dxa"/>
            <w:shd w:val="clear" w:color="auto" w:fill="auto"/>
          </w:tcPr>
          <w:p w14:paraId="1631C4DA" w14:textId="463DD435" w:rsidR="00C23724" w:rsidRPr="00FF6CB8" w:rsidRDefault="00BB1A1C"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0E59A688" w14:textId="3FF0C351" w:rsidR="00C23724" w:rsidRPr="00FF6CB8" w:rsidRDefault="00BB1A1C" w:rsidP="00754235">
            <w:pPr>
              <w:jc w:val="center"/>
              <w:rPr>
                <w:rFonts w:ascii="Arial" w:hAnsi="Arial" w:cs="Arial"/>
                <w:sz w:val="22"/>
              </w:rPr>
            </w:pPr>
            <w:r w:rsidRPr="00FF6CB8">
              <w:rPr>
                <w:rFonts w:ascii="Arial" w:hAnsi="Arial" w:cs="Arial"/>
                <w:sz w:val="22"/>
              </w:rPr>
              <w:t>Added 9. Updating a Global Variable</w:t>
            </w:r>
          </w:p>
        </w:tc>
      </w:tr>
      <w:tr w:rsidR="002D457A" w:rsidRPr="00FF6CB8" w14:paraId="708C598D" w14:textId="77777777" w:rsidTr="00E302C5">
        <w:trPr>
          <w:jc w:val="center"/>
        </w:trPr>
        <w:tc>
          <w:tcPr>
            <w:tcW w:w="1696" w:type="dxa"/>
            <w:shd w:val="clear" w:color="auto" w:fill="auto"/>
          </w:tcPr>
          <w:p w14:paraId="3D892D57" w14:textId="276F0782" w:rsidR="002D457A" w:rsidRPr="00FF6CB8" w:rsidRDefault="002D457A" w:rsidP="00754235">
            <w:pPr>
              <w:jc w:val="center"/>
              <w:rPr>
                <w:rFonts w:ascii="Arial" w:hAnsi="Arial" w:cs="Arial"/>
                <w:sz w:val="22"/>
              </w:rPr>
            </w:pPr>
            <w:r w:rsidRPr="00FF6CB8">
              <w:rPr>
                <w:rFonts w:ascii="Arial" w:hAnsi="Arial" w:cs="Arial"/>
                <w:sz w:val="22"/>
              </w:rPr>
              <w:t>1.3</w:t>
            </w:r>
          </w:p>
        </w:tc>
        <w:tc>
          <w:tcPr>
            <w:tcW w:w="2127" w:type="dxa"/>
            <w:shd w:val="clear" w:color="auto" w:fill="auto"/>
          </w:tcPr>
          <w:p w14:paraId="529D3840" w14:textId="498C0E8C" w:rsidR="002D457A" w:rsidRPr="00FF6CB8" w:rsidRDefault="002D457A" w:rsidP="00754235">
            <w:pPr>
              <w:jc w:val="center"/>
              <w:rPr>
                <w:rFonts w:ascii="Arial" w:hAnsi="Arial" w:cs="Arial"/>
                <w:sz w:val="22"/>
              </w:rPr>
            </w:pPr>
            <w:r w:rsidRPr="00FF6CB8">
              <w:rPr>
                <w:rFonts w:ascii="Arial" w:hAnsi="Arial" w:cs="Arial"/>
                <w:sz w:val="22"/>
              </w:rPr>
              <w:t>September 16, 2016</w:t>
            </w:r>
          </w:p>
        </w:tc>
        <w:tc>
          <w:tcPr>
            <w:tcW w:w="2126" w:type="dxa"/>
            <w:shd w:val="clear" w:color="auto" w:fill="auto"/>
          </w:tcPr>
          <w:p w14:paraId="7483C8B6" w14:textId="7B0451C0" w:rsidR="002D457A" w:rsidRPr="00FF6CB8" w:rsidRDefault="002D457A"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7EB7E9AC" w14:textId="4D93518C" w:rsidR="002D457A" w:rsidRPr="00FF6CB8" w:rsidRDefault="002D457A" w:rsidP="00754235">
            <w:pPr>
              <w:jc w:val="center"/>
              <w:rPr>
                <w:rFonts w:ascii="Arial" w:hAnsi="Arial" w:cs="Arial"/>
                <w:sz w:val="22"/>
              </w:rPr>
            </w:pPr>
            <w:r w:rsidRPr="00FF6CB8">
              <w:rPr>
                <w:rFonts w:ascii="Arial" w:hAnsi="Arial" w:cs="Arial"/>
                <w:sz w:val="22"/>
              </w:rPr>
              <w:t>Added Section 10 Force Check-In</w:t>
            </w:r>
          </w:p>
        </w:tc>
      </w:tr>
      <w:tr w:rsidR="00DB49C5" w:rsidRPr="00FF6CB8" w14:paraId="6CA44238" w14:textId="77777777" w:rsidTr="00E302C5">
        <w:trPr>
          <w:jc w:val="center"/>
        </w:trPr>
        <w:tc>
          <w:tcPr>
            <w:tcW w:w="1696" w:type="dxa"/>
            <w:shd w:val="clear" w:color="auto" w:fill="auto"/>
          </w:tcPr>
          <w:p w14:paraId="47B97D18" w14:textId="748D5BFF" w:rsidR="00DB49C5" w:rsidRPr="00FF6CB8" w:rsidRDefault="00DB49C5" w:rsidP="00754235">
            <w:pPr>
              <w:jc w:val="center"/>
              <w:rPr>
                <w:rFonts w:ascii="Arial" w:hAnsi="Arial" w:cs="Arial"/>
                <w:sz w:val="22"/>
              </w:rPr>
            </w:pPr>
            <w:r w:rsidRPr="00FF6CB8">
              <w:rPr>
                <w:rFonts w:ascii="Arial" w:hAnsi="Arial" w:cs="Arial"/>
                <w:sz w:val="22"/>
              </w:rPr>
              <w:t>1.4</w:t>
            </w:r>
          </w:p>
        </w:tc>
        <w:tc>
          <w:tcPr>
            <w:tcW w:w="2127" w:type="dxa"/>
            <w:shd w:val="clear" w:color="auto" w:fill="auto"/>
          </w:tcPr>
          <w:p w14:paraId="3200D185" w14:textId="6E0F3700" w:rsidR="00DB49C5" w:rsidRPr="00FF6CB8" w:rsidRDefault="00DB49C5" w:rsidP="00754235">
            <w:pPr>
              <w:jc w:val="center"/>
              <w:rPr>
                <w:rFonts w:ascii="Arial" w:hAnsi="Arial" w:cs="Arial"/>
                <w:sz w:val="22"/>
              </w:rPr>
            </w:pPr>
            <w:r w:rsidRPr="00FF6CB8">
              <w:rPr>
                <w:rFonts w:ascii="Arial" w:hAnsi="Arial" w:cs="Arial"/>
                <w:sz w:val="22"/>
              </w:rPr>
              <w:t>September 26, 2016</w:t>
            </w:r>
          </w:p>
        </w:tc>
        <w:tc>
          <w:tcPr>
            <w:tcW w:w="2126" w:type="dxa"/>
            <w:shd w:val="clear" w:color="auto" w:fill="auto"/>
          </w:tcPr>
          <w:p w14:paraId="64729FF3" w14:textId="58BDF475" w:rsidR="00DB49C5" w:rsidRPr="00FF6CB8" w:rsidRDefault="00DB49C5" w:rsidP="00754235">
            <w:pPr>
              <w:jc w:val="center"/>
              <w:rPr>
                <w:rFonts w:ascii="Arial" w:hAnsi="Arial" w:cs="Arial"/>
                <w:sz w:val="22"/>
              </w:rPr>
            </w:pPr>
            <w:r w:rsidRPr="00FF6CB8">
              <w:rPr>
                <w:rFonts w:ascii="Arial" w:hAnsi="Arial" w:cs="Arial"/>
                <w:sz w:val="22"/>
              </w:rPr>
              <w:t>Evan Situ</w:t>
            </w:r>
          </w:p>
        </w:tc>
        <w:tc>
          <w:tcPr>
            <w:tcW w:w="3367" w:type="dxa"/>
            <w:shd w:val="clear" w:color="auto" w:fill="auto"/>
          </w:tcPr>
          <w:p w14:paraId="1C6F15CE" w14:textId="12C0E939" w:rsidR="00DB49C5" w:rsidRPr="00FF6CB8" w:rsidRDefault="00DB49C5" w:rsidP="00754235">
            <w:pPr>
              <w:jc w:val="center"/>
              <w:rPr>
                <w:rFonts w:ascii="Arial" w:hAnsi="Arial" w:cs="Arial"/>
                <w:sz w:val="22"/>
              </w:rPr>
            </w:pPr>
            <w:r w:rsidRPr="00FF6CB8">
              <w:rPr>
                <w:rFonts w:ascii="Arial" w:hAnsi="Arial" w:cs="Arial"/>
                <w:sz w:val="22"/>
              </w:rPr>
              <w:t>Added 11.Update Course Information Input Template</w:t>
            </w:r>
          </w:p>
        </w:tc>
      </w:tr>
      <w:tr w:rsidR="00280F89" w:rsidRPr="00FF6CB8" w14:paraId="2CFCA333" w14:textId="77777777" w:rsidTr="00E302C5">
        <w:trPr>
          <w:jc w:val="center"/>
        </w:trPr>
        <w:tc>
          <w:tcPr>
            <w:tcW w:w="1696" w:type="dxa"/>
            <w:shd w:val="clear" w:color="auto" w:fill="auto"/>
          </w:tcPr>
          <w:p w14:paraId="5D990A7F" w14:textId="730DA52E" w:rsidR="00280F89" w:rsidRPr="00FF6CB8" w:rsidRDefault="00280F89" w:rsidP="00754235">
            <w:pPr>
              <w:jc w:val="center"/>
              <w:rPr>
                <w:rFonts w:ascii="Arial" w:hAnsi="Arial" w:cs="Arial"/>
                <w:sz w:val="22"/>
              </w:rPr>
            </w:pPr>
            <w:r w:rsidRPr="00FF6CB8">
              <w:rPr>
                <w:rFonts w:ascii="Arial" w:hAnsi="Arial" w:cs="Arial"/>
                <w:sz w:val="22"/>
              </w:rPr>
              <w:t>1.5</w:t>
            </w:r>
          </w:p>
        </w:tc>
        <w:tc>
          <w:tcPr>
            <w:tcW w:w="2127" w:type="dxa"/>
            <w:shd w:val="clear" w:color="auto" w:fill="auto"/>
          </w:tcPr>
          <w:p w14:paraId="533480C1" w14:textId="6637014B" w:rsidR="00280F89" w:rsidRPr="00FF6CB8" w:rsidRDefault="00280F89" w:rsidP="00754235">
            <w:pPr>
              <w:jc w:val="center"/>
              <w:rPr>
                <w:rFonts w:ascii="Arial" w:hAnsi="Arial" w:cs="Arial"/>
                <w:sz w:val="22"/>
              </w:rPr>
            </w:pPr>
            <w:r w:rsidRPr="00FF6CB8">
              <w:rPr>
                <w:rFonts w:ascii="Arial" w:hAnsi="Arial" w:cs="Arial"/>
                <w:sz w:val="22"/>
              </w:rPr>
              <w:t>October 20, 2016</w:t>
            </w:r>
          </w:p>
        </w:tc>
        <w:tc>
          <w:tcPr>
            <w:tcW w:w="2126" w:type="dxa"/>
            <w:shd w:val="clear" w:color="auto" w:fill="auto"/>
          </w:tcPr>
          <w:p w14:paraId="203C5C0F" w14:textId="57264D44" w:rsidR="00280F89" w:rsidRPr="00FF6CB8" w:rsidRDefault="00280F89" w:rsidP="00754235">
            <w:pPr>
              <w:jc w:val="center"/>
              <w:rPr>
                <w:rFonts w:ascii="Arial" w:hAnsi="Arial" w:cs="Arial"/>
                <w:sz w:val="22"/>
              </w:rPr>
            </w:pPr>
            <w:r w:rsidRPr="00FF6CB8">
              <w:rPr>
                <w:rFonts w:ascii="Arial" w:hAnsi="Arial" w:cs="Arial"/>
                <w:sz w:val="22"/>
              </w:rPr>
              <w:t>Michelle Zheng</w:t>
            </w:r>
          </w:p>
        </w:tc>
        <w:tc>
          <w:tcPr>
            <w:tcW w:w="3367" w:type="dxa"/>
            <w:shd w:val="clear" w:color="auto" w:fill="auto"/>
          </w:tcPr>
          <w:p w14:paraId="46A46D29" w14:textId="7E52D4E2" w:rsidR="00280F89" w:rsidRPr="00FF6CB8" w:rsidRDefault="00276A08" w:rsidP="00754235">
            <w:pPr>
              <w:jc w:val="center"/>
              <w:rPr>
                <w:rFonts w:ascii="Arial" w:hAnsi="Arial" w:cs="Arial"/>
                <w:sz w:val="22"/>
              </w:rPr>
            </w:pPr>
            <w:r w:rsidRPr="00FF6CB8">
              <w:rPr>
                <w:rFonts w:ascii="Arial" w:hAnsi="Arial" w:cs="Arial"/>
                <w:sz w:val="22"/>
              </w:rPr>
              <w:t>Minor edits</w:t>
            </w:r>
          </w:p>
        </w:tc>
      </w:tr>
    </w:tbl>
    <w:p w14:paraId="42CCC182" w14:textId="77777777" w:rsidR="004175D9" w:rsidRPr="00FF6CB8" w:rsidRDefault="004175D9" w:rsidP="005B6BF9">
      <w:pPr>
        <w:pStyle w:val="TOC1"/>
        <w:tabs>
          <w:tab w:val="right" w:leader="dot" w:pos="9350"/>
        </w:tabs>
        <w:jc w:val="center"/>
        <w:rPr>
          <w:rFonts w:ascii="Arial" w:hAnsi="Arial" w:cs="Arial"/>
          <w:b/>
          <w:sz w:val="28"/>
          <w:u w:val="single"/>
        </w:rPr>
      </w:pPr>
    </w:p>
    <w:p w14:paraId="3E0941C3" w14:textId="77777777" w:rsidR="00624007" w:rsidRPr="00FF6CB8" w:rsidRDefault="00624007" w:rsidP="009E154E">
      <w:pPr>
        <w:pStyle w:val="z-TopofForm"/>
        <w:jc w:val="left"/>
      </w:pPr>
      <w:r w:rsidRPr="00FF6CB8">
        <w:t>Top of Form</w:t>
      </w:r>
    </w:p>
    <w:p w14:paraId="042CBDCF" w14:textId="77777777" w:rsidR="00624007" w:rsidRPr="00FF6CB8" w:rsidRDefault="00624007" w:rsidP="00624007">
      <w:pPr>
        <w:pStyle w:val="z-BottomofForm"/>
      </w:pPr>
      <w:r w:rsidRPr="00FF6CB8">
        <w:t>Bottom of Form</w:t>
      </w:r>
    </w:p>
    <w:sdt>
      <w:sdtPr>
        <w:rPr>
          <w:rFonts w:ascii="Arial" w:eastAsia="Times New Roman" w:hAnsi="Arial" w:cs="Arial"/>
          <w:b w:val="0"/>
          <w:bCs w:val="0"/>
          <w:color w:val="auto"/>
          <w:sz w:val="24"/>
          <w:szCs w:val="24"/>
          <w:lang w:eastAsia="en-US"/>
        </w:rPr>
        <w:id w:val="-1243029814"/>
        <w:docPartObj>
          <w:docPartGallery w:val="Table of Contents"/>
          <w:docPartUnique/>
        </w:docPartObj>
      </w:sdtPr>
      <w:sdtEndPr>
        <w:rPr>
          <w:noProof/>
        </w:rPr>
      </w:sdtEndPr>
      <w:sdtContent>
        <w:p w14:paraId="4AFB7C11" w14:textId="4179F63E" w:rsidR="00BB1A1C" w:rsidRPr="00FF6CB8" w:rsidRDefault="00BB1A1C">
          <w:pPr>
            <w:pStyle w:val="TOCHeading"/>
            <w:rPr>
              <w:rFonts w:ascii="Arial" w:hAnsi="Arial" w:cs="Arial"/>
            </w:rPr>
          </w:pPr>
          <w:r w:rsidRPr="00FF6CB8">
            <w:rPr>
              <w:rFonts w:ascii="Arial" w:hAnsi="Arial" w:cs="Arial"/>
            </w:rPr>
            <w:t>Contents</w:t>
          </w:r>
        </w:p>
        <w:p w14:paraId="55FF42CB" w14:textId="77777777" w:rsidR="00FF6CB8" w:rsidRPr="00FF6CB8" w:rsidRDefault="00BB1A1C">
          <w:pPr>
            <w:pStyle w:val="TOC1"/>
            <w:tabs>
              <w:tab w:val="left" w:pos="480"/>
              <w:tab w:val="right" w:leader="dot" w:pos="9350"/>
            </w:tabs>
            <w:rPr>
              <w:rFonts w:ascii="Arial" w:eastAsiaTheme="minorEastAsia" w:hAnsi="Arial" w:cs="Arial"/>
              <w:noProof/>
              <w:sz w:val="22"/>
              <w:szCs w:val="22"/>
            </w:rPr>
          </w:pPr>
          <w:r w:rsidRPr="00FF6CB8">
            <w:rPr>
              <w:rFonts w:ascii="Arial" w:hAnsi="Arial" w:cs="Arial"/>
            </w:rPr>
            <w:fldChar w:fldCharType="begin"/>
          </w:r>
          <w:r w:rsidRPr="00FF6CB8">
            <w:rPr>
              <w:rFonts w:ascii="Arial" w:hAnsi="Arial" w:cs="Arial"/>
            </w:rPr>
            <w:instrText xml:space="preserve"> TOC \o "1-3" \h \z \u </w:instrText>
          </w:r>
          <w:r w:rsidRPr="00FF6CB8">
            <w:rPr>
              <w:rFonts w:ascii="Arial" w:hAnsi="Arial" w:cs="Arial"/>
            </w:rPr>
            <w:fldChar w:fldCharType="separate"/>
          </w:r>
          <w:hyperlink w:anchor="_Toc465089305" w:history="1">
            <w:r w:rsidR="00FF6CB8" w:rsidRPr="00FF6CB8">
              <w:rPr>
                <w:rStyle w:val="Hyperlink"/>
                <w:rFonts w:ascii="Arial" w:hAnsi="Arial" w:cs="Arial"/>
                <w:noProof/>
              </w:rPr>
              <w:t>1.</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Introduction</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_Toc465089305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2</w:t>
            </w:r>
            <w:r w:rsidR="00FF6CB8" w:rsidRPr="00FF6CB8">
              <w:rPr>
                <w:rFonts w:ascii="Arial" w:hAnsi="Arial" w:cs="Arial"/>
                <w:noProof/>
                <w:webHidden/>
              </w:rPr>
              <w:fldChar w:fldCharType="end"/>
            </w:r>
          </w:hyperlink>
        </w:p>
        <w:p w14:paraId="3CB24907" w14:textId="77777777" w:rsidR="00FF6CB8" w:rsidRPr="00FF6CB8" w:rsidRDefault="00293285">
          <w:pPr>
            <w:pStyle w:val="TOC1"/>
            <w:tabs>
              <w:tab w:val="left" w:pos="480"/>
              <w:tab w:val="right" w:leader="dot" w:pos="9350"/>
            </w:tabs>
            <w:rPr>
              <w:rFonts w:ascii="Arial" w:eastAsiaTheme="minorEastAsia" w:hAnsi="Arial" w:cs="Arial"/>
              <w:noProof/>
              <w:sz w:val="22"/>
              <w:szCs w:val="22"/>
            </w:rPr>
          </w:pPr>
          <w:hyperlink w:anchor="_Toc465089306" w:history="1">
            <w:r w:rsidR="00FF6CB8" w:rsidRPr="00FF6CB8">
              <w:rPr>
                <w:rStyle w:val="Hyperlink"/>
                <w:rFonts w:ascii="Arial" w:hAnsi="Arial" w:cs="Arial"/>
                <w:noProof/>
              </w:rPr>
              <w:t>2.</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Pre-requisites</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_Toc465089306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2</w:t>
            </w:r>
            <w:r w:rsidR="00FF6CB8" w:rsidRPr="00FF6CB8">
              <w:rPr>
                <w:rFonts w:ascii="Arial" w:hAnsi="Arial" w:cs="Arial"/>
                <w:noProof/>
                <w:webHidden/>
              </w:rPr>
              <w:fldChar w:fldCharType="end"/>
            </w:r>
          </w:hyperlink>
        </w:p>
        <w:p w14:paraId="1EA85EDF" w14:textId="77777777" w:rsidR="00FF6CB8" w:rsidRPr="00FF6CB8" w:rsidRDefault="00293285">
          <w:pPr>
            <w:pStyle w:val="TOC1"/>
            <w:tabs>
              <w:tab w:val="left" w:pos="480"/>
              <w:tab w:val="right" w:leader="dot" w:pos="9350"/>
            </w:tabs>
            <w:rPr>
              <w:rFonts w:ascii="Arial" w:eastAsiaTheme="minorEastAsia" w:hAnsi="Arial" w:cs="Arial"/>
              <w:noProof/>
              <w:sz w:val="22"/>
              <w:szCs w:val="22"/>
            </w:rPr>
          </w:pPr>
          <w:hyperlink w:anchor="_Toc465089307" w:history="1">
            <w:r w:rsidR="00FF6CB8" w:rsidRPr="00FF6CB8">
              <w:rPr>
                <w:rStyle w:val="Hyperlink"/>
                <w:rFonts w:ascii="Arial" w:hAnsi="Arial" w:cs="Arial"/>
                <w:noProof/>
              </w:rPr>
              <w:t>3.</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Add User</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_Toc465089307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3</w:t>
            </w:r>
            <w:r w:rsidR="00FF6CB8" w:rsidRPr="00FF6CB8">
              <w:rPr>
                <w:rFonts w:ascii="Arial" w:hAnsi="Arial" w:cs="Arial"/>
                <w:noProof/>
                <w:webHidden/>
              </w:rPr>
              <w:fldChar w:fldCharType="end"/>
            </w:r>
          </w:hyperlink>
        </w:p>
        <w:p w14:paraId="3C4C55DF" w14:textId="77777777" w:rsidR="00FF6CB8" w:rsidRPr="00FF6CB8" w:rsidRDefault="00293285">
          <w:pPr>
            <w:pStyle w:val="TOC1"/>
            <w:tabs>
              <w:tab w:val="left" w:pos="480"/>
              <w:tab w:val="right" w:leader="dot" w:pos="9350"/>
            </w:tabs>
            <w:rPr>
              <w:rFonts w:ascii="Arial" w:eastAsiaTheme="minorEastAsia" w:hAnsi="Arial" w:cs="Arial"/>
              <w:noProof/>
              <w:sz w:val="22"/>
              <w:szCs w:val="22"/>
            </w:rPr>
          </w:pPr>
          <w:hyperlink w:anchor="_Toc465089308" w:history="1">
            <w:r w:rsidR="00FF6CB8" w:rsidRPr="00FF6CB8">
              <w:rPr>
                <w:rStyle w:val="Hyperlink"/>
                <w:rFonts w:ascii="Arial" w:hAnsi="Arial" w:cs="Arial"/>
                <w:noProof/>
              </w:rPr>
              <w:t>4.</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Assign User to Process</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_Toc465089308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4</w:t>
            </w:r>
            <w:r w:rsidR="00FF6CB8" w:rsidRPr="00FF6CB8">
              <w:rPr>
                <w:rFonts w:ascii="Arial" w:hAnsi="Arial" w:cs="Arial"/>
                <w:noProof/>
                <w:webHidden/>
              </w:rPr>
              <w:fldChar w:fldCharType="end"/>
            </w:r>
          </w:hyperlink>
        </w:p>
        <w:p w14:paraId="57872314" w14:textId="77777777" w:rsidR="00FF6CB8" w:rsidRPr="00FF6CB8" w:rsidRDefault="00293285">
          <w:pPr>
            <w:pStyle w:val="TOC1"/>
            <w:tabs>
              <w:tab w:val="left" w:pos="480"/>
              <w:tab w:val="right" w:leader="dot" w:pos="9350"/>
            </w:tabs>
            <w:rPr>
              <w:rFonts w:ascii="Arial" w:eastAsiaTheme="minorEastAsia" w:hAnsi="Arial" w:cs="Arial"/>
              <w:noProof/>
              <w:sz w:val="22"/>
              <w:szCs w:val="22"/>
            </w:rPr>
          </w:pPr>
          <w:hyperlink w:anchor="_Toc465089309" w:history="1">
            <w:r w:rsidR="00FF6CB8" w:rsidRPr="00FF6CB8">
              <w:rPr>
                <w:rStyle w:val="Hyperlink"/>
                <w:rFonts w:ascii="Arial" w:hAnsi="Arial" w:cs="Arial"/>
                <w:noProof/>
              </w:rPr>
              <w:t>5.</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Start New Academic Year</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_Toc465089309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5</w:t>
            </w:r>
            <w:r w:rsidR="00FF6CB8" w:rsidRPr="00FF6CB8">
              <w:rPr>
                <w:rFonts w:ascii="Arial" w:hAnsi="Arial" w:cs="Arial"/>
                <w:noProof/>
                <w:webHidden/>
              </w:rPr>
              <w:fldChar w:fldCharType="end"/>
            </w:r>
          </w:hyperlink>
        </w:p>
        <w:p w14:paraId="765992A6" w14:textId="77777777" w:rsidR="00FF6CB8" w:rsidRPr="00FF6CB8" w:rsidRDefault="00293285">
          <w:pPr>
            <w:pStyle w:val="TOC1"/>
            <w:tabs>
              <w:tab w:val="left" w:pos="480"/>
              <w:tab w:val="right" w:leader="dot" w:pos="9350"/>
            </w:tabs>
            <w:rPr>
              <w:rFonts w:ascii="Arial" w:eastAsiaTheme="minorEastAsia" w:hAnsi="Arial" w:cs="Arial"/>
              <w:noProof/>
              <w:sz w:val="22"/>
              <w:szCs w:val="22"/>
            </w:rPr>
          </w:pPr>
          <w:hyperlink w:anchor="_Toc465089310" w:history="1">
            <w:r w:rsidR="00FF6CB8" w:rsidRPr="00FF6CB8">
              <w:rPr>
                <w:rStyle w:val="Hyperlink"/>
                <w:rFonts w:ascii="Arial" w:hAnsi="Arial" w:cs="Arial"/>
                <w:noProof/>
              </w:rPr>
              <w:t>6.</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Historical Program Measurement Archive</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_Toc465089310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7</w:t>
            </w:r>
            <w:r w:rsidR="00FF6CB8" w:rsidRPr="00FF6CB8">
              <w:rPr>
                <w:rFonts w:ascii="Arial" w:hAnsi="Arial" w:cs="Arial"/>
                <w:noProof/>
                <w:webHidden/>
              </w:rPr>
              <w:fldChar w:fldCharType="end"/>
            </w:r>
          </w:hyperlink>
        </w:p>
        <w:p w14:paraId="655BE915" w14:textId="77777777" w:rsidR="00FF6CB8" w:rsidRPr="00FF6CB8" w:rsidRDefault="00293285">
          <w:pPr>
            <w:pStyle w:val="TOC1"/>
            <w:tabs>
              <w:tab w:val="left" w:pos="480"/>
              <w:tab w:val="right" w:leader="dot" w:pos="9350"/>
            </w:tabs>
            <w:rPr>
              <w:rFonts w:ascii="Arial" w:eastAsiaTheme="minorEastAsia" w:hAnsi="Arial" w:cs="Arial"/>
              <w:noProof/>
              <w:sz w:val="22"/>
              <w:szCs w:val="22"/>
            </w:rPr>
          </w:pPr>
          <w:hyperlink w:anchor="_Toc465089311" w:history="1">
            <w:r w:rsidR="00FF6CB8" w:rsidRPr="00FF6CB8">
              <w:rPr>
                <w:rStyle w:val="Hyperlink"/>
                <w:rFonts w:ascii="Arial" w:hAnsi="Arial" w:cs="Arial"/>
                <w:noProof/>
              </w:rPr>
              <w:t>7.</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Historical Program Measurement Report</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_Toc465089311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8</w:t>
            </w:r>
            <w:r w:rsidR="00FF6CB8" w:rsidRPr="00FF6CB8">
              <w:rPr>
                <w:rFonts w:ascii="Arial" w:hAnsi="Arial" w:cs="Arial"/>
                <w:noProof/>
                <w:webHidden/>
              </w:rPr>
              <w:fldChar w:fldCharType="end"/>
            </w:r>
          </w:hyperlink>
        </w:p>
        <w:p w14:paraId="1209B15C" w14:textId="77777777" w:rsidR="00FF6CB8" w:rsidRPr="00FF6CB8" w:rsidRDefault="00293285">
          <w:pPr>
            <w:pStyle w:val="TOC1"/>
            <w:tabs>
              <w:tab w:val="left" w:pos="480"/>
              <w:tab w:val="right" w:leader="dot" w:pos="9350"/>
            </w:tabs>
            <w:rPr>
              <w:rFonts w:ascii="Arial" w:eastAsiaTheme="minorEastAsia" w:hAnsi="Arial" w:cs="Arial"/>
              <w:noProof/>
              <w:sz w:val="22"/>
              <w:szCs w:val="22"/>
            </w:rPr>
          </w:pPr>
          <w:hyperlink w:anchor="_Toc465089312" w:history="1">
            <w:r w:rsidR="00FF6CB8" w:rsidRPr="00FF6CB8">
              <w:rPr>
                <w:rStyle w:val="Hyperlink"/>
                <w:rFonts w:ascii="Arial" w:hAnsi="Arial" w:cs="Arial"/>
                <w:noProof/>
              </w:rPr>
              <w:t>8.</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Updating a Global Variable</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_Toc465089312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9</w:t>
            </w:r>
            <w:r w:rsidR="00FF6CB8" w:rsidRPr="00FF6CB8">
              <w:rPr>
                <w:rFonts w:ascii="Arial" w:hAnsi="Arial" w:cs="Arial"/>
                <w:noProof/>
                <w:webHidden/>
              </w:rPr>
              <w:fldChar w:fldCharType="end"/>
            </w:r>
          </w:hyperlink>
        </w:p>
        <w:p w14:paraId="18E5CB06" w14:textId="77777777" w:rsidR="00FF6CB8" w:rsidRPr="00FF6CB8" w:rsidRDefault="00293285">
          <w:pPr>
            <w:pStyle w:val="TOC1"/>
            <w:tabs>
              <w:tab w:val="left" w:pos="480"/>
              <w:tab w:val="right" w:leader="dot" w:pos="9350"/>
            </w:tabs>
            <w:rPr>
              <w:rFonts w:ascii="Arial" w:eastAsiaTheme="minorEastAsia" w:hAnsi="Arial" w:cs="Arial"/>
              <w:noProof/>
              <w:sz w:val="22"/>
              <w:szCs w:val="22"/>
            </w:rPr>
          </w:pPr>
          <w:hyperlink w:anchor="_Toc465089313" w:history="1">
            <w:r w:rsidR="00FF6CB8" w:rsidRPr="00FF6CB8">
              <w:rPr>
                <w:rStyle w:val="Hyperlink"/>
                <w:rFonts w:ascii="Arial" w:hAnsi="Arial" w:cs="Arial"/>
                <w:noProof/>
              </w:rPr>
              <w:t>9.</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Force Check-In</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_Toc465089313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11</w:t>
            </w:r>
            <w:r w:rsidR="00FF6CB8" w:rsidRPr="00FF6CB8">
              <w:rPr>
                <w:rFonts w:ascii="Arial" w:hAnsi="Arial" w:cs="Arial"/>
                <w:noProof/>
                <w:webHidden/>
              </w:rPr>
              <w:fldChar w:fldCharType="end"/>
            </w:r>
          </w:hyperlink>
        </w:p>
        <w:p w14:paraId="42AA6C49" w14:textId="77777777" w:rsidR="00FF6CB8" w:rsidRPr="00FF6CB8" w:rsidRDefault="00293285">
          <w:pPr>
            <w:pStyle w:val="TOC1"/>
            <w:tabs>
              <w:tab w:val="left" w:pos="660"/>
              <w:tab w:val="right" w:leader="dot" w:pos="9350"/>
            </w:tabs>
            <w:rPr>
              <w:rFonts w:ascii="Arial" w:eastAsiaTheme="minorEastAsia" w:hAnsi="Arial" w:cs="Arial"/>
              <w:noProof/>
              <w:sz w:val="22"/>
              <w:szCs w:val="22"/>
            </w:rPr>
          </w:pPr>
          <w:hyperlink w:anchor="_Toc465089314" w:history="1">
            <w:r w:rsidR="00FF6CB8" w:rsidRPr="00FF6CB8">
              <w:rPr>
                <w:rStyle w:val="Hyperlink"/>
                <w:rFonts w:ascii="Arial" w:hAnsi="Arial" w:cs="Arial"/>
                <w:noProof/>
              </w:rPr>
              <w:t>10.</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Update Course Information Input Template</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_Toc465089314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12</w:t>
            </w:r>
            <w:r w:rsidR="00FF6CB8" w:rsidRPr="00FF6CB8">
              <w:rPr>
                <w:rFonts w:ascii="Arial" w:hAnsi="Arial" w:cs="Arial"/>
                <w:noProof/>
                <w:webHidden/>
              </w:rPr>
              <w:fldChar w:fldCharType="end"/>
            </w:r>
          </w:hyperlink>
        </w:p>
        <w:p w14:paraId="1F0914D2" w14:textId="77777777" w:rsidR="00FF6CB8" w:rsidRPr="00FF6CB8" w:rsidRDefault="00293285">
          <w:pPr>
            <w:pStyle w:val="TOC1"/>
            <w:tabs>
              <w:tab w:val="left" w:pos="660"/>
              <w:tab w:val="right" w:leader="dot" w:pos="9350"/>
            </w:tabs>
            <w:rPr>
              <w:rFonts w:ascii="Arial" w:eastAsiaTheme="minorEastAsia" w:hAnsi="Arial" w:cs="Arial"/>
              <w:noProof/>
              <w:sz w:val="22"/>
              <w:szCs w:val="22"/>
            </w:rPr>
          </w:pPr>
          <w:hyperlink w:anchor="_Toc465089315" w:history="1">
            <w:r w:rsidR="00FF6CB8" w:rsidRPr="00FF6CB8">
              <w:rPr>
                <w:rStyle w:val="Hyperlink"/>
                <w:rFonts w:ascii="Arial" w:hAnsi="Arial" w:cs="Arial"/>
                <w:noProof/>
              </w:rPr>
              <w:t>11.</w:t>
            </w:r>
            <w:r w:rsidR="00FF6CB8" w:rsidRPr="00FF6CB8">
              <w:rPr>
                <w:rFonts w:ascii="Arial" w:eastAsiaTheme="minorEastAsia" w:hAnsi="Arial" w:cs="Arial"/>
                <w:noProof/>
                <w:sz w:val="22"/>
                <w:szCs w:val="22"/>
              </w:rPr>
              <w:tab/>
            </w:r>
            <w:r w:rsidR="00FF6CB8" w:rsidRPr="00FF6CB8">
              <w:rPr>
                <w:rStyle w:val="Hyperlink"/>
                <w:rFonts w:ascii="Arial" w:hAnsi="Arial" w:cs="Arial"/>
                <w:noProof/>
              </w:rPr>
              <w:t>Other Vena Resources</w:t>
            </w:r>
            <w:r w:rsidR="00FF6CB8" w:rsidRPr="00FF6CB8">
              <w:rPr>
                <w:rFonts w:ascii="Arial" w:hAnsi="Arial" w:cs="Arial"/>
                <w:noProof/>
                <w:webHidden/>
              </w:rPr>
              <w:tab/>
            </w:r>
            <w:r w:rsidR="00FF6CB8" w:rsidRPr="00FF6CB8">
              <w:rPr>
                <w:rFonts w:ascii="Arial" w:hAnsi="Arial" w:cs="Arial"/>
                <w:noProof/>
                <w:webHidden/>
              </w:rPr>
              <w:fldChar w:fldCharType="begin"/>
            </w:r>
            <w:r w:rsidR="00FF6CB8" w:rsidRPr="00FF6CB8">
              <w:rPr>
                <w:rFonts w:ascii="Arial" w:hAnsi="Arial" w:cs="Arial"/>
                <w:noProof/>
                <w:webHidden/>
              </w:rPr>
              <w:instrText xml:space="preserve"> PAGEREF _Toc465089315 \h </w:instrText>
            </w:r>
            <w:r w:rsidR="00FF6CB8" w:rsidRPr="00FF6CB8">
              <w:rPr>
                <w:rFonts w:ascii="Arial" w:hAnsi="Arial" w:cs="Arial"/>
                <w:noProof/>
                <w:webHidden/>
              </w:rPr>
            </w:r>
            <w:r w:rsidR="00FF6CB8" w:rsidRPr="00FF6CB8">
              <w:rPr>
                <w:rFonts w:ascii="Arial" w:hAnsi="Arial" w:cs="Arial"/>
                <w:noProof/>
                <w:webHidden/>
              </w:rPr>
              <w:fldChar w:fldCharType="separate"/>
            </w:r>
            <w:r w:rsidR="00FF6CB8" w:rsidRPr="00FF6CB8">
              <w:rPr>
                <w:rFonts w:ascii="Arial" w:hAnsi="Arial" w:cs="Arial"/>
                <w:noProof/>
                <w:webHidden/>
              </w:rPr>
              <w:t>14</w:t>
            </w:r>
            <w:r w:rsidR="00FF6CB8" w:rsidRPr="00FF6CB8">
              <w:rPr>
                <w:rFonts w:ascii="Arial" w:hAnsi="Arial" w:cs="Arial"/>
                <w:noProof/>
                <w:webHidden/>
              </w:rPr>
              <w:fldChar w:fldCharType="end"/>
            </w:r>
          </w:hyperlink>
        </w:p>
        <w:p w14:paraId="2CD36248" w14:textId="554320AC" w:rsidR="00BB1A1C" w:rsidRPr="00FF6CB8" w:rsidRDefault="00BB1A1C">
          <w:pPr>
            <w:rPr>
              <w:rFonts w:ascii="Arial" w:hAnsi="Arial" w:cs="Arial"/>
            </w:rPr>
          </w:pPr>
          <w:r w:rsidRPr="00FF6CB8">
            <w:rPr>
              <w:rFonts w:ascii="Arial" w:hAnsi="Arial" w:cs="Arial"/>
              <w:b/>
              <w:bCs/>
              <w:noProof/>
            </w:rPr>
            <w:fldChar w:fldCharType="end"/>
          </w:r>
        </w:p>
      </w:sdtContent>
    </w:sdt>
    <w:p w14:paraId="33937485" w14:textId="5C113E98" w:rsidR="00013B2C" w:rsidRPr="00FF6CB8" w:rsidRDefault="00013B2C" w:rsidP="00013B2C">
      <w:pPr>
        <w:rPr>
          <w:rFonts w:ascii="Arial" w:hAnsi="Arial" w:cs="Arial"/>
        </w:rPr>
      </w:pPr>
    </w:p>
    <w:p w14:paraId="1C9B3093" w14:textId="65A7B004" w:rsidR="00BB1A1C" w:rsidRPr="00FF6CB8" w:rsidRDefault="00BB1A1C" w:rsidP="00013B2C">
      <w:pPr>
        <w:rPr>
          <w:rFonts w:ascii="Arial" w:hAnsi="Arial" w:cs="Arial"/>
        </w:rPr>
      </w:pPr>
    </w:p>
    <w:p w14:paraId="6D186BE8" w14:textId="2C56292A" w:rsidR="00BB1A1C" w:rsidRPr="00FF6CB8" w:rsidRDefault="00BB1A1C" w:rsidP="00013B2C">
      <w:pPr>
        <w:rPr>
          <w:rFonts w:ascii="Arial" w:hAnsi="Arial" w:cs="Arial"/>
        </w:rPr>
      </w:pPr>
    </w:p>
    <w:p w14:paraId="00760621" w14:textId="477174FD" w:rsidR="00BB1A1C" w:rsidRPr="00FF6CB8" w:rsidRDefault="00BB1A1C" w:rsidP="00013B2C">
      <w:pPr>
        <w:rPr>
          <w:rFonts w:ascii="Arial" w:hAnsi="Arial" w:cs="Arial"/>
        </w:rPr>
      </w:pPr>
    </w:p>
    <w:p w14:paraId="66A1E101" w14:textId="45360014" w:rsidR="00BB1A1C" w:rsidRPr="00FF6CB8" w:rsidRDefault="00BB1A1C" w:rsidP="00013B2C">
      <w:pPr>
        <w:rPr>
          <w:rFonts w:ascii="Arial" w:hAnsi="Arial" w:cs="Arial"/>
        </w:rPr>
      </w:pPr>
    </w:p>
    <w:p w14:paraId="43ADDE33" w14:textId="7166DD39" w:rsidR="00BB1A1C" w:rsidRPr="00FF6CB8" w:rsidRDefault="00BB1A1C" w:rsidP="00013B2C">
      <w:pPr>
        <w:rPr>
          <w:rFonts w:ascii="Arial" w:hAnsi="Arial" w:cs="Arial"/>
        </w:rPr>
      </w:pPr>
    </w:p>
    <w:p w14:paraId="1241B9FD" w14:textId="0149D8F7" w:rsidR="00BB1A1C" w:rsidRPr="00FF6CB8" w:rsidRDefault="00BB1A1C" w:rsidP="00013B2C">
      <w:pPr>
        <w:rPr>
          <w:rFonts w:ascii="Arial" w:hAnsi="Arial" w:cs="Arial"/>
        </w:rPr>
      </w:pPr>
    </w:p>
    <w:p w14:paraId="09152313" w14:textId="0422E399" w:rsidR="00BB1A1C" w:rsidRPr="00FF6CB8" w:rsidRDefault="00BB1A1C" w:rsidP="00013B2C">
      <w:pPr>
        <w:rPr>
          <w:rFonts w:ascii="Arial" w:hAnsi="Arial" w:cs="Arial"/>
        </w:rPr>
      </w:pPr>
    </w:p>
    <w:p w14:paraId="49820F5E" w14:textId="081828EA" w:rsidR="00BB1A1C" w:rsidRPr="00FF6CB8" w:rsidRDefault="00BB1A1C" w:rsidP="00013B2C">
      <w:pPr>
        <w:rPr>
          <w:rFonts w:ascii="Arial" w:hAnsi="Arial" w:cs="Arial"/>
        </w:rPr>
      </w:pPr>
    </w:p>
    <w:p w14:paraId="21E65494" w14:textId="702A8797" w:rsidR="00BB1A1C" w:rsidRPr="00FF6CB8" w:rsidRDefault="00BB1A1C" w:rsidP="00013B2C">
      <w:pPr>
        <w:rPr>
          <w:rFonts w:ascii="Arial" w:hAnsi="Arial" w:cs="Arial"/>
        </w:rPr>
      </w:pPr>
    </w:p>
    <w:p w14:paraId="2AA09F9F" w14:textId="5F1BC74F" w:rsidR="00BB1A1C" w:rsidRPr="00FF6CB8" w:rsidRDefault="00BB1A1C" w:rsidP="00013B2C">
      <w:pPr>
        <w:rPr>
          <w:rFonts w:ascii="Arial" w:hAnsi="Arial" w:cs="Arial"/>
        </w:rPr>
      </w:pPr>
    </w:p>
    <w:p w14:paraId="47BA1AC8" w14:textId="7703EA17" w:rsidR="00BB1A1C" w:rsidRPr="00FF6CB8" w:rsidRDefault="00BB1A1C" w:rsidP="00013B2C">
      <w:pPr>
        <w:rPr>
          <w:rFonts w:ascii="Arial" w:hAnsi="Arial" w:cs="Arial"/>
        </w:rPr>
      </w:pPr>
    </w:p>
    <w:p w14:paraId="6C386618" w14:textId="5BBC24A2" w:rsidR="00BB1A1C" w:rsidRPr="00FF6CB8" w:rsidRDefault="00BB1A1C" w:rsidP="00013B2C">
      <w:pPr>
        <w:rPr>
          <w:rFonts w:ascii="Arial" w:hAnsi="Arial" w:cs="Arial"/>
        </w:rPr>
      </w:pPr>
    </w:p>
    <w:p w14:paraId="4D0E6D49" w14:textId="77777777" w:rsidR="009E154E" w:rsidRPr="00FF6CB8" w:rsidRDefault="009E154E" w:rsidP="00013B2C">
      <w:pPr>
        <w:rPr>
          <w:rFonts w:ascii="Arial" w:hAnsi="Arial" w:cs="Arial"/>
        </w:rPr>
      </w:pPr>
    </w:p>
    <w:p w14:paraId="60AC2DC4" w14:textId="77777777" w:rsidR="009E154E" w:rsidRPr="00FF6CB8" w:rsidRDefault="009E154E" w:rsidP="0076015E">
      <w:pPr>
        <w:pStyle w:val="Heading1"/>
        <w:numPr>
          <w:ilvl w:val="0"/>
          <w:numId w:val="16"/>
        </w:numPr>
        <w:rPr>
          <w:sz w:val="24"/>
          <w:szCs w:val="24"/>
        </w:rPr>
      </w:pPr>
      <w:bookmarkStart w:id="0" w:name="_Toc465089305"/>
      <w:bookmarkStart w:id="1" w:name="_Toc347489010"/>
      <w:bookmarkStart w:id="2" w:name="_Toc461520321"/>
      <w:r w:rsidRPr="00FF6CB8">
        <w:rPr>
          <w:sz w:val="24"/>
          <w:szCs w:val="24"/>
        </w:rPr>
        <w:lastRenderedPageBreak/>
        <w:t>Introduction</w:t>
      </w:r>
      <w:bookmarkEnd w:id="0"/>
    </w:p>
    <w:p w14:paraId="48649B7C" w14:textId="32B163E5" w:rsidR="009E154E" w:rsidRPr="00FF6CB8" w:rsidRDefault="009E154E" w:rsidP="009E154E">
      <w:pPr>
        <w:pStyle w:val="NormalWeb"/>
        <w:ind w:left="360"/>
        <w:rPr>
          <w:rFonts w:ascii="Arial" w:hAnsi="Arial" w:cs="Arial"/>
        </w:rPr>
      </w:pPr>
      <w:r w:rsidRPr="00FF6CB8">
        <w:rPr>
          <w:rFonts w:ascii="Arial" w:hAnsi="Arial" w:cs="Arial"/>
        </w:rPr>
        <w:t>This document is part of MEASURE (McMaster Engineering Accreditation System for UndeRgraduatE). MEASURE is intended to facilitate the continual improvement of the curriculum of the programs offered by the Faculty of Engineering. The MEASURE system will also be used to assist with generating reports for the Canadian Engineering Accreditation Board (CEAB).</w:t>
      </w:r>
    </w:p>
    <w:p w14:paraId="56ADB15F" w14:textId="77777777" w:rsidR="009E154E" w:rsidRPr="00FF6CB8" w:rsidRDefault="009E154E" w:rsidP="009E154E">
      <w:pPr>
        <w:pStyle w:val="NormalWeb"/>
        <w:ind w:left="360"/>
        <w:rPr>
          <w:rFonts w:ascii="Arial" w:hAnsi="Arial" w:cs="Arial"/>
        </w:rPr>
      </w:pPr>
      <w:r w:rsidRPr="00FF6CB8">
        <w:rPr>
          <w:rFonts w:ascii="Arial" w:hAnsi="Arial" w:cs="Arial"/>
        </w:rPr>
        <w:t>This specific document outlines the information needed to Administer MEASURE. The tasks described here are for maintaining MEASURE at the faculty level. Usually these tasks will be completed by the Office of the Associate Dean. Example tasks include adding users, changing passwords, archiving data etc.</w:t>
      </w:r>
    </w:p>
    <w:p w14:paraId="7C9653AC" w14:textId="77777777" w:rsidR="0080198F" w:rsidRPr="00FF6CB8" w:rsidRDefault="00DE2F99" w:rsidP="0076015E">
      <w:pPr>
        <w:pStyle w:val="Heading1"/>
        <w:numPr>
          <w:ilvl w:val="0"/>
          <w:numId w:val="1"/>
        </w:numPr>
        <w:rPr>
          <w:sz w:val="24"/>
        </w:rPr>
      </w:pPr>
      <w:bookmarkStart w:id="3" w:name="_Toc465089306"/>
      <w:r w:rsidRPr="00FF6CB8">
        <w:rPr>
          <w:sz w:val="24"/>
        </w:rPr>
        <w:t>Pre-requisites</w:t>
      </w:r>
      <w:bookmarkEnd w:id="1"/>
      <w:bookmarkEnd w:id="2"/>
      <w:bookmarkEnd w:id="3"/>
    </w:p>
    <w:p w14:paraId="2E14EA2B" w14:textId="18A98B31" w:rsidR="00EC2FE1" w:rsidRPr="00FF6CB8" w:rsidRDefault="00E302C5" w:rsidP="00E302C5">
      <w:pPr>
        <w:pStyle w:val="ListParagraph"/>
        <w:numPr>
          <w:ilvl w:val="0"/>
          <w:numId w:val="10"/>
        </w:numPr>
        <w:rPr>
          <w:rFonts w:ascii="Arial" w:hAnsi="Arial" w:cs="Arial"/>
          <w:sz w:val="22"/>
          <w:szCs w:val="22"/>
        </w:rPr>
      </w:pPr>
      <w:bookmarkStart w:id="4" w:name="_Location_of_Relevant"/>
      <w:bookmarkEnd w:id="4"/>
      <w:r w:rsidRPr="00FF6CB8">
        <w:rPr>
          <w:rFonts w:ascii="Arial" w:hAnsi="Arial" w:cs="Arial"/>
          <w:sz w:val="22"/>
          <w:szCs w:val="22"/>
        </w:rPr>
        <w:t>Admin access to McMa</w:t>
      </w:r>
      <w:r w:rsidR="00431565" w:rsidRPr="00FF6CB8">
        <w:rPr>
          <w:rFonts w:ascii="Arial" w:hAnsi="Arial" w:cs="Arial"/>
          <w:sz w:val="22"/>
          <w:szCs w:val="22"/>
        </w:rPr>
        <w:t>ster Vena to Add or Remove user</w:t>
      </w:r>
    </w:p>
    <w:p w14:paraId="736847C3" w14:textId="011C791E" w:rsidR="003459ED" w:rsidRPr="00FF6CB8" w:rsidRDefault="00E302C5" w:rsidP="00E302C5">
      <w:pPr>
        <w:pStyle w:val="ListParagraph"/>
        <w:numPr>
          <w:ilvl w:val="0"/>
          <w:numId w:val="10"/>
        </w:numPr>
        <w:rPr>
          <w:rFonts w:ascii="Arial" w:hAnsi="Arial" w:cs="Arial"/>
          <w:sz w:val="22"/>
          <w:szCs w:val="22"/>
        </w:rPr>
      </w:pPr>
      <w:r w:rsidRPr="00FF6CB8">
        <w:rPr>
          <w:rFonts w:ascii="Arial" w:hAnsi="Arial" w:cs="Arial"/>
          <w:sz w:val="22"/>
          <w:szCs w:val="22"/>
        </w:rPr>
        <w:t>Modeler/Admin access to run the ETL (Extract, Transform and Load) process</w:t>
      </w:r>
    </w:p>
    <w:p w14:paraId="1177E0B6" w14:textId="3EA86AC2" w:rsidR="00023372" w:rsidRPr="00FF6CB8" w:rsidRDefault="008D6E1D" w:rsidP="00023372">
      <w:pPr>
        <w:pStyle w:val="ListParagraph"/>
        <w:numPr>
          <w:ilvl w:val="0"/>
          <w:numId w:val="10"/>
        </w:numPr>
        <w:rPr>
          <w:rFonts w:ascii="Arial" w:hAnsi="Arial" w:cs="Arial"/>
          <w:sz w:val="22"/>
          <w:szCs w:val="22"/>
        </w:rPr>
      </w:pPr>
      <w:r w:rsidRPr="00FF6CB8">
        <w:rPr>
          <w:rFonts w:ascii="Arial" w:hAnsi="Arial" w:cs="Arial"/>
          <w:sz w:val="22"/>
          <w:szCs w:val="22"/>
        </w:rPr>
        <w:t>“AcademicYearTemplate.csv” to pass parameter into the ETL process</w:t>
      </w:r>
    </w:p>
    <w:p w14:paraId="6EE3017C" w14:textId="77777777" w:rsidR="0083632E" w:rsidRPr="00FF6CB8" w:rsidRDefault="00A37C83" w:rsidP="0083632E">
      <w:pPr>
        <w:pStyle w:val="ListParagraph"/>
        <w:numPr>
          <w:ilvl w:val="0"/>
          <w:numId w:val="10"/>
        </w:numPr>
        <w:rPr>
          <w:rFonts w:ascii="Arial" w:hAnsi="Arial" w:cs="Arial"/>
          <w:sz w:val="22"/>
          <w:szCs w:val="22"/>
        </w:rPr>
      </w:pPr>
      <w:r w:rsidRPr="00FF6CB8">
        <w:rPr>
          <w:rFonts w:ascii="Arial" w:hAnsi="Arial" w:cs="Arial"/>
          <w:sz w:val="22"/>
          <w:szCs w:val="22"/>
        </w:rPr>
        <w:t xml:space="preserve">Annual Timeline </w:t>
      </w:r>
    </w:p>
    <w:tbl>
      <w:tblPr>
        <w:tblStyle w:val="TableGrid"/>
        <w:tblW w:w="10093" w:type="dxa"/>
        <w:tblInd w:w="-113" w:type="dxa"/>
        <w:tblLook w:val="04A0" w:firstRow="1" w:lastRow="0" w:firstColumn="1" w:lastColumn="0" w:noHBand="0" w:noVBand="1"/>
      </w:tblPr>
      <w:tblGrid>
        <w:gridCol w:w="1391"/>
        <w:gridCol w:w="3069"/>
        <w:gridCol w:w="1083"/>
        <w:gridCol w:w="3038"/>
        <w:gridCol w:w="1512"/>
      </w:tblGrid>
      <w:tr w:rsidR="004E38D3" w:rsidRPr="00FF6CB8" w14:paraId="6879D742" w14:textId="77777777" w:rsidTr="00C27FCC">
        <w:tc>
          <w:tcPr>
            <w:tcW w:w="1243" w:type="dxa"/>
          </w:tcPr>
          <w:p w14:paraId="15BCF759" w14:textId="77777777" w:rsidR="0083632E" w:rsidRPr="00FF6CB8" w:rsidRDefault="0083632E" w:rsidP="00C27FCC">
            <w:pPr>
              <w:rPr>
                <w:rFonts w:ascii="Arial" w:hAnsi="Arial" w:cs="Arial"/>
                <w:b/>
              </w:rPr>
            </w:pPr>
            <w:r w:rsidRPr="00FF6CB8">
              <w:rPr>
                <w:rFonts w:ascii="Arial" w:hAnsi="Arial" w:cs="Arial"/>
                <w:b/>
              </w:rPr>
              <w:t>Date</w:t>
            </w:r>
          </w:p>
        </w:tc>
        <w:tc>
          <w:tcPr>
            <w:tcW w:w="3217" w:type="dxa"/>
          </w:tcPr>
          <w:p w14:paraId="0D69CA35" w14:textId="77777777" w:rsidR="0083632E" w:rsidRPr="00FF6CB8" w:rsidRDefault="0083632E" w:rsidP="00C27FCC">
            <w:pPr>
              <w:rPr>
                <w:rFonts w:ascii="Arial" w:hAnsi="Arial" w:cs="Arial"/>
                <w:b/>
              </w:rPr>
            </w:pPr>
            <w:r w:rsidRPr="00FF6CB8">
              <w:rPr>
                <w:rFonts w:ascii="Arial" w:hAnsi="Arial" w:cs="Arial"/>
                <w:b/>
              </w:rPr>
              <w:t>Task</w:t>
            </w:r>
          </w:p>
        </w:tc>
        <w:tc>
          <w:tcPr>
            <w:tcW w:w="990" w:type="dxa"/>
          </w:tcPr>
          <w:p w14:paraId="2E7F0190" w14:textId="77777777" w:rsidR="0083632E" w:rsidRPr="00FF6CB8" w:rsidRDefault="0083632E" w:rsidP="00C27FCC">
            <w:pPr>
              <w:rPr>
                <w:rFonts w:ascii="Arial" w:hAnsi="Arial" w:cs="Arial"/>
                <w:b/>
              </w:rPr>
            </w:pPr>
            <w:r w:rsidRPr="00FF6CB8">
              <w:rPr>
                <w:rFonts w:ascii="Arial" w:hAnsi="Arial" w:cs="Arial"/>
                <w:b/>
              </w:rPr>
              <w:t>Section Guide</w:t>
            </w:r>
          </w:p>
        </w:tc>
        <w:tc>
          <w:tcPr>
            <w:tcW w:w="3126" w:type="dxa"/>
          </w:tcPr>
          <w:p w14:paraId="596BAE87" w14:textId="77777777" w:rsidR="0083632E" w:rsidRPr="00FF6CB8" w:rsidRDefault="0083632E" w:rsidP="00C27FCC">
            <w:pPr>
              <w:rPr>
                <w:rFonts w:ascii="Arial" w:hAnsi="Arial" w:cs="Arial"/>
                <w:b/>
              </w:rPr>
            </w:pPr>
            <w:r w:rsidRPr="00FF6CB8">
              <w:rPr>
                <w:rFonts w:ascii="Arial" w:hAnsi="Arial" w:cs="Arial"/>
                <w:b/>
              </w:rPr>
              <w:t>Template</w:t>
            </w:r>
          </w:p>
        </w:tc>
        <w:tc>
          <w:tcPr>
            <w:tcW w:w="1517" w:type="dxa"/>
          </w:tcPr>
          <w:p w14:paraId="13135A3F" w14:textId="77777777" w:rsidR="0083632E" w:rsidRPr="00FF6CB8" w:rsidRDefault="0083632E" w:rsidP="00C27FCC">
            <w:pPr>
              <w:rPr>
                <w:rFonts w:ascii="Arial" w:hAnsi="Arial" w:cs="Arial"/>
                <w:b/>
              </w:rPr>
            </w:pPr>
            <w:r w:rsidRPr="00FF6CB8">
              <w:rPr>
                <w:rFonts w:ascii="Arial" w:hAnsi="Arial" w:cs="Arial"/>
                <w:b/>
              </w:rPr>
              <w:t>Task Owner</w:t>
            </w:r>
          </w:p>
        </w:tc>
      </w:tr>
      <w:tr w:rsidR="004E38D3" w:rsidRPr="00FF6CB8" w14:paraId="1D2E8955" w14:textId="77777777" w:rsidTr="00C27FCC">
        <w:tc>
          <w:tcPr>
            <w:tcW w:w="1243" w:type="dxa"/>
          </w:tcPr>
          <w:p w14:paraId="2543FDE8" w14:textId="77777777" w:rsidR="0083632E" w:rsidRPr="00FF6CB8" w:rsidRDefault="0083632E" w:rsidP="00C27FCC">
            <w:pPr>
              <w:rPr>
                <w:rFonts w:ascii="Arial" w:hAnsi="Arial" w:cs="Arial"/>
              </w:rPr>
            </w:pPr>
            <w:r w:rsidRPr="00FF6CB8">
              <w:rPr>
                <w:rFonts w:ascii="Arial" w:hAnsi="Arial" w:cs="Arial"/>
              </w:rPr>
              <w:t>Early Summer</w:t>
            </w:r>
          </w:p>
        </w:tc>
        <w:tc>
          <w:tcPr>
            <w:tcW w:w="3217" w:type="dxa"/>
          </w:tcPr>
          <w:p w14:paraId="3C707B95" w14:textId="77777777" w:rsidR="0083632E" w:rsidRPr="00FF6CB8" w:rsidRDefault="0083632E" w:rsidP="00C27FCC">
            <w:pPr>
              <w:rPr>
                <w:rFonts w:ascii="Arial" w:hAnsi="Arial" w:cs="Arial"/>
              </w:rPr>
            </w:pPr>
            <w:r w:rsidRPr="00FF6CB8">
              <w:rPr>
                <w:rFonts w:ascii="Arial" w:hAnsi="Arial" w:cs="Arial"/>
              </w:rPr>
              <w:t>Archive previous year data</w:t>
            </w:r>
          </w:p>
        </w:tc>
        <w:tc>
          <w:tcPr>
            <w:tcW w:w="990" w:type="dxa"/>
          </w:tcPr>
          <w:p w14:paraId="4241D5DA" w14:textId="77777777" w:rsidR="0083632E" w:rsidRPr="00FF6CB8" w:rsidRDefault="0083632E" w:rsidP="00C27FCC">
            <w:pPr>
              <w:rPr>
                <w:rFonts w:ascii="Arial" w:hAnsi="Arial" w:cs="Arial"/>
              </w:rPr>
            </w:pPr>
            <w:r w:rsidRPr="00FF6CB8">
              <w:rPr>
                <w:rFonts w:ascii="Arial" w:hAnsi="Arial" w:cs="Arial"/>
              </w:rPr>
              <w:t>A5</w:t>
            </w:r>
          </w:p>
        </w:tc>
        <w:tc>
          <w:tcPr>
            <w:tcW w:w="3126" w:type="dxa"/>
          </w:tcPr>
          <w:p w14:paraId="72B5D40C" w14:textId="47B0F66C" w:rsidR="0083632E" w:rsidRPr="00FF6CB8" w:rsidRDefault="00431565" w:rsidP="00C27FCC">
            <w:pPr>
              <w:rPr>
                <w:rFonts w:ascii="Arial" w:hAnsi="Arial" w:cs="Arial"/>
              </w:rPr>
            </w:pPr>
            <w:r w:rsidRPr="00FF6CB8">
              <w:rPr>
                <w:rFonts w:ascii="Arial" w:hAnsi="Arial" w:cs="Arial"/>
              </w:rPr>
              <w:t>Academic Year Template</w:t>
            </w:r>
          </w:p>
        </w:tc>
        <w:tc>
          <w:tcPr>
            <w:tcW w:w="1517" w:type="dxa"/>
          </w:tcPr>
          <w:p w14:paraId="4494D7FB" w14:textId="20561437" w:rsidR="0083632E" w:rsidRPr="00FF6CB8" w:rsidRDefault="0083632E" w:rsidP="00C27FCC">
            <w:pPr>
              <w:rPr>
                <w:rFonts w:ascii="Arial" w:hAnsi="Arial" w:cs="Arial"/>
              </w:rPr>
            </w:pPr>
            <w:r w:rsidRPr="00FF6CB8">
              <w:rPr>
                <w:rFonts w:ascii="Arial" w:hAnsi="Arial" w:cs="Arial"/>
              </w:rPr>
              <w:t>Assoc Dean</w:t>
            </w:r>
          </w:p>
        </w:tc>
      </w:tr>
      <w:tr w:rsidR="004E38D3" w:rsidRPr="00FF6CB8" w14:paraId="3BBDF8CA" w14:textId="77777777" w:rsidTr="00C27FCC">
        <w:tc>
          <w:tcPr>
            <w:tcW w:w="1243" w:type="dxa"/>
          </w:tcPr>
          <w:p w14:paraId="1D5750DB"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39C5A645" w14:textId="77777777" w:rsidR="0083632E" w:rsidRPr="00FF6CB8" w:rsidRDefault="0083632E" w:rsidP="00C27FCC">
            <w:pPr>
              <w:rPr>
                <w:rFonts w:ascii="Arial" w:hAnsi="Arial" w:cs="Arial"/>
              </w:rPr>
            </w:pPr>
            <w:r w:rsidRPr="00FF6CB8">
              <w:rPr>
                <w:rFonts w:ascii="Arial" w:hAnsi="Arial" w:cs="Arial"/>
              </w:rPr>
              <w:t>Data copied over to next academic year</w:t>
            </w:r>
          </w:p>
        </w:tc>
        <w:tc>
          <w:tcPr>
            <w:tcW w:w="990" w:type="dxa"/>
          </w:tcPr>
          <w:p w14:paraId="6E886E32" w14:textId="77777777" w:rsidR="0083632E" w:rsidRPr="00FF6CB8" w:rsidRDefault="0083632E" w:rsidP="00C27FCC">
            <w:pPr>
              <w:rPr>
                <w:rFonts w:ascii="Arial" w:hAnsi="Arial" w:cs="Arial"/>
              </w:rPr>
            </w:pPr>
            <w:r w:rsidRPr="00FF6CB8">
              <w:rPr>
                <w:rFonts w:ascii="Arial" w:hAnsi="Arial" w:cs="Arial"/>
              </w:rPr>
              <w:t>A4</w:t>
            </w:r>
          </w:p>
        </w:tc>
        <w:tc>
          <w:tcPr>
            <w:tcW w:w="3126" w:type="dxa"/>
          </w:tcPr>
          <w:p w14:paraId="02F858CC" w14:textId="77777777" w:rsidR="0083632E" w:rsidRPr="00FF6CB8" w:rsidRDefault="0083632E" w:rsidP="00C27FCC">
            <w:pPr>
              <w:rPr>
                <w:rFonts w:ascii="Arial" w:hAnsi="Arial" w:cs="Arial"/>
              </w:rPr>
            </w:pPr>
          </w:p>
        </w:tc>
        <w:tc>
          <w:tcPr>
            <w:tcW w:w="1517" w:type="dxa"/>
          </w:tcPr>
          <w:p w14:paraId="0C733B7E" w14:textId="2152354F" w:rsidR="0083632E" w:rsidRPr="00FF6CB8" w:rsidRDefault="0083632E" w:rsidP="00C27FCC">
            <w:pPr>
              <w:rPr>
                <w:rFonts w:ascii="Arial" w:hAnsi="Arial" w:cs="Arial"/>
              </w:rPr>
            </w:pPr>
            <w:r w:rsidRPr="00FF6CB8">
              <w:rPr>
                <w:rFonts w:ascii="Arial" w:hAnsi="Arial" w:cs="Arial"/>
              </w:rPr>
              <w:t>Assoc Dean</w:t>
            </w:r>
          </w:p>
        </w:tc>
      </w:tr>
      <w:tr w:rsidR="004E38D3" w:rsidRPr="00FF6CB8" w14:paraId="259E0822" w14:textId="77777777" w:rsidTr="00C27FCC">
        <w:tc>
          <w:tcPr>
            <w:tcW w:w="1243" w:type="dxa"/>
          </w:tcPr>
          <w:p w14:paraId="22248625" w14:textId="3AAAB879" w:rsidR="00A52584" w:rsidRPr="00FF6CB8" w:rsidRDefault="00A52584" w:rsidP="00C27FCC">
            <w:pPr>
              <w:rPr>
                <w:rFonts w:ascii="Arial" w:hAnsi="Arial" w:cs="Arial"/>
              </w:rPr>
            </w:pPr>
            <w:r w:rsidRPr="00FF6CB8">
              <w:rPr>
                <w:rFonts w:ascii="Arial" w:hAnsi="Arial" w:cs="Arial"/>
              </w:rPr>
              <w:t>Summer</w:t>
            </w:r>
          </w:p>
        </w:tc>
        <w:tc>
          <w:tcPr>
            <w:tcW w:w="3217" w:type="dxa"/>
          </w:tcPr>
          <w:p w14:paraId="6E3B0232" w14:textId="4273D5AB" w:rsidR="00A52584" w:rsidRPr="00FF6CB8" w:rsidRDefault="00A52584" w:rsidP="00C27FCC">
            <w:pPr>
              <w:rPr>
                <w:rFonts w:ascii="Arial" w:hAnsi="Arial" w:cs="Arial"/>
              </w:rPr>
            </w:pPr>
            <w:r w:rsidRPr="00FF6CB8">
              <w:rPr>
                <w:rFonts w:ascii="Arial" w:hAnsi="Arial" w:cs="Arial"/>
              </w:rPr>
              <w:t>Update global variable to the new year and term</w:t>
            </w:r>
          </w:p>
        </w:tc>
        <w:tc>
          <w:tcPr>
            <w:tcW w:w="990" w:type="dxa"/>
          </w:tcPr>
          <w:p w14:paraId="68D02050" w14:textId="70D8E78C" w:rsidR="00A52584" w:rsidRPr="00FF6CB8" w:rsidRDefault="00A52584" w:rsidP="00C27FCC">
            <w:pPr>
              <w:rPr>
                <w:rFonts w:ascii="Arial" w:hAnsi="Arial" w:cs="Arial"/>
              </w:rPr>
            </w:pPr>
            <w:r w:rsidRPr="00FF6CB8">
              <w:rPr>
                <w:rFonts w:ascii="Arial" w:hAnsi="Arial" w:cs="Arial"/>
              </w:rPr>
              <w:t>A9</w:t>
            </w:r>
          </w:p>
        </w:tc>
        <w:tc>
          <w:tcPr>
            <w:tcW w:w="3126" w:type="dxa"/>
          </w:tcPr>
          <w:p w14:paraId="1374897D" w14:textId="4C37CB50" w:rsidR="00A52584" w:rsidRPr="00FF6CB8" w:rsidRDefault="00A52584" w:rsidP="00C27FCC">
            <w:pPr>
              <w:rPr>
                <w:rFonts w:ascii="Arial" w:hAnsi="Arial" w:cs="Arial"/>
              </w:rPr>
            </w:pPr>
            <w:r w:rsidRPr="00FF6CB8">
              <w:rPr>
                <w:rFonts w:ascii="Arial" w:hAnsi="Arial" w:cs="Arial"/>
              </w:rPr>
              <w:t>Input Variables Template</w:t>
            </w:r>
          </w:p>
        </w:tc>
        <w:tc>
          <w:tcPr>
            <w:tcW w:w="1517" w:type="dxa"/>
          </w:tcPr>
          <w:p w14:paraId="78CB2D84" w14:textId="137F93CE" w:rsidR="00A52584" w:rsidRPr="00FF6CB8" w:rsidRDefault="00A52584" w:rsidP="00C27FCC">
            <w:pPr>
              <w:rPr>
                <w:rFonts w:ascii="Arial" w:hAnsi="Arial" w:cs="Arial"/>
              </w:rPr>
            </w:pPr>
            <w:r w:rsidRPr="00FF6CB8">
              <w:rPr>
                <w:rFonts w:ascii="Arial" w:hAnsi="Arial" w:cs="Arial"/>
              </w:rPr>
              <w:t>Assoc Dean</w:t>
            </w:r>
          </w:p>
        </w:tc>
      </w:tr>
      <w:tr w:rsidR="004E38D3" w:rsidRPr="00FF6CB8" w14:paraId="5038BA72" w14:textId="77777777" w:rsidTr="00C27FCC">
        <w:tc>
          <w:tcPr>
            <w:tcW w:w="1243" w:type="dxa"/>
          </w:tcPr>
          <w:p w14:paraId="01FE27B5"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0E45F624" w14:textId="77777777" w:rsidR="0083632E" w:rsidRPr="00FF6CB8" w:rsidRDefault="0083632E" w:rsidP="00C27FCC">
            <w:pPr>
              <w:rPr>
                <w:rFonts w:ascii="Arial" w:hAnsi="Arial" w:cs="Arial"/>
              </w:rPr>
            </w:pPr>
            <w:r w:rsidRPr="00FF6CB8">
              <w:rPr>
                <w:rFonts w:ascii="Arial" w:hAnsi="Arial" w:cs="Arial"/>
              </w:rPr>
              <w:t>Add new courses</w:t>
            </w:r>
          </w:p>
        </w:tc>
        <w:tc>
          <w:tcPr>
            <w:tcW w:w="990" w:type="dxa"/>
          </w:tcPr>
          <w:p w14:paraId="2D007D14" w14:textId="77777777" w:rsidR="0083632E" w:rsidRPr="00FF6CB8" w:rsidRDefault="0083632E" w:rsidP="00C27FCC">
            <w:pPr>
              <w:rPr>
                <w:rFonts w:ascii="Arial" w:hAnsi="Arial" w:cs="Arial"/>
              </w:rPr>
            </w:pPr>
            <w:r w:rsidRPr="00FF6CB8">
              <w:rPr>
                <w:rFonts w:ascii="Arial" w:hAnsi="Arial" w:cs="Arial"/>
              </w:rPr>
              <w:t>A7</w:t>
            </w:r>
          </w:p>
        </w:tc>
        <w:tc>
          <w:tcPr>
            <w:tcW w:w="3126" w:type="dxa"/>
          </w:tcPr>
          <w:p w14:paraId="06CB2303" w14:textId="77777777" w:rsidR="0083632E" w:rsidRPr="00FF6CB8" w:rsidRDefault="0083632E" w:rsidP="00C27FCC">
            <w:pPr>
              <w:rPr>
                <w:rFonts w:ascii="Arial" w:hAnsi="Arial" w:cs="Arial"/>
              </w:rPr>
            </w:pPr>
          </w:p>
        </w:tc>
        <w:tc>
          <w:tcPr>
            <w:tcW w:w="1517" w:type="dxa"/>
          </w:tcPr>
          <w:p w14:paraId="3A0AED27" w14:textId="6A9F135B" w:rsidR="0083632E" w:rsidRPr="00FF6CB8" w:rsidRDefault="0083632E" w:rsidP="00C27FCC">
            <w:pPr>
              <w:rPr>
                <w:rFonts w:ascii="Arial" w:hAnsi="Arial" w:cs="Arial"/>
              </w:rPr>
            </w:pPr>
            <w:r w:rsidRPr="00FF6CB8">
              <w:rPr>
                <w:rFonts w:ascii="Arial" w:hAnsi="Arial" w:cs="Arial"/>
              </w:rPr>
              <w:t>Department</w:t>
            </w:r>
          </w:p>
        </w:tc>
      </w:tr>
      <w:tr w:rsidR="004E38D3" w:rsidRPr="00FF6CB8" w14:paraId="7570994E" w14:textId="77777777" w:rsidTr="00C27FCC">
        <w:tc>
          <w:tcPr>
            <w:tcW w:w="1243" w:type="dxa"/>
          </w:tcPr>
          <w:p w14:paraId="2B5599FB"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0E01019C" w14:textId="77777777" w:rsidR="0083632E" w:rsidRPr="00FF6CB8" w:rsidRDefault="0083632E" w:rsidP="00C27FCC">
            <w:pPr>
              <w:rPr>
                <w:rFonts w:ascii="Arial" w:hAnsi="Arial" w:cs="Arial"/>
              </w:rPr>
            </w:pPr>
            <w:r w:rsidRPr="00FF6CB8">
              <w:rPr>
                <w:rFonts w:ascii="Arial" w:hAnsi="Arial" w:cs="Arial"/>
              </w:rPr>
              <w:t>Changes to programs (mapping b/w courses and programs)</w:t>
            </w:r>
          </w:p>
        </w:tc>
        <w:tc>
          <w:tcPr>
            <w:tcW w:w="990" w:type="dxa"/>
          </w:tcPr>
          <w:p w14:paraId="57A785D4" w14:textId="77777777" w:rsidR="0083632E" w:rsidRPr="00FF6CB8" w:rsidRDefault="0083632E" w:rsidP="00C27FCC">
            <w:pPr>
              <w:rPr>
                <w:rFonts w:ascii="Arial" w:hAnsi="Arial" w:cs="Arial"/>
              </w:rPr>
            </w:pPr>
            <w:r w:rsidRPr="00FF6CB8">
              <w:rPr>
                <w:rFonts w:ascii="Arial" w:hAnsi="Arial" w:cs="Arial"/>
              </w:rPr>
              <w:t>D5</w:t>
            </w:r>
          </w:p>
        </w:tc>
        <w:tc>
          <w:tcPr>
            <w:tcW w:w="3126" w:type="dxa"/>
          </w:tcPr>
          <w:p w14:paraId="50C5ECC8" w14:textId="77777777" w:rsidR="0083632E" w:rsidRPr="00FF6CB8" w:rsidRDefault="0083632E" w:rsidP="00C27FCC">
            <w:pPr>
              <w:rPr>
                <w:rFonts w:ascii="Arial" w:hAnsi="Arial" w:cs="Arial"/>
              </w:rPr>
            </w:pPr>
          </w:p>
        </w:tc>
        <w:tc>
          <w:tcPr>
            <w:tcW w:w="1517" w:type="dxa"/>
          </w:tcPr>
          <w:p w14:paraId="54199B88" w14:textId="77777777" w:rsidR="0083632E" w:rsidRPr="00FF6CB8" w:rsidRDefault="0083632E" w:rsidP="00C27FCC">
            <w:pPr>
              <w:rPr>
                <w:rFonts w:ascii="Arial" w:hAnsi="Arial" w:cs="Arial"/>
              </w:rPr>
            </w:pPr>
            <w:r w:rsidRPr="00FF6CB8">
              <w:rPr>
                <w:rFonts w:ascii="Arial" w:hAnsi="Arial" w:cs="Arial"/>
              </w:rPr>
              <w:t>Department</w:t>
            </w:r>
          </w:p>
        </w:tc>
      </w:tr>
      <w:tr w:rsidR="004E38D3" w:rsidRPr="00FF6CB8" w14:paraId="4816BF04" w14:textId="77777777" w:rsidTr="00C27FCC">
        <w:tc>
          <w:tcPr>
            <w:tcW w:w="1243" w:type="dxa"/>
          </w:tcPr>
          <w:p w14:paraId="7BB62A90"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168BBF71" w14:textId="28AE1D5F" w:rsidR="0083632E" w:rsidRPr="00FF6CB8" w:rsidRDefault="004E38D3" w:rsidP="004E38D3">
            <w:pPr>
              <w:rPr>
                <w:rFonts w:ascii="Arial" w:hAnsi="Arial" w:cs="Arial"/>
              </w:rPr>
            </w:pPr>
            <w:r>
              <w:rPr>
                <w:rFonts w:ascii="Arial" w:hAnsi="Arial" w:cs="Arial"/>
              </w:rPr>
              <w:t>Update valid course information (section/term) possibly instructor</w:t>
            </w:r>
          </w:p>
        </w:tc>
        <w:tc>
          <w:tcPr>
            <w:tcW w:w="990" w:type="dxa"/>
          </w:tcPr>
          <w:p w14:paraId="0A3BFF89" w14:textId="77777777" w:rsidR="0083632E" w:rsidRPr="00FF6CB8" w:rsidRDefault="0083632E" w:rsidP="00C27FCC">
            <w:pPr>
              <w:rPr>
                <w:rFonts w:ascii="Arial" w:hAnsi="Arial" w:cs="Arial"/>
              </w:rPr>
            </w:pPr>
            <w:r w:rsidRPr="00FF6CB8">
              <w:rPr>
                <w:rFonts w:ascii="Arial" w:hAnsi="Arial" w:cs="Arial"/>
              </w:rPr>
              <w:t>?</w:t>
            </w:r>
          </w:p>
        </w:tc>
        <w:tc>
          <w:tcPr>
            <w:tcW w:w="3126" w:type="dxa"/>
          </w:tcPr>
          <w:p w14:paraId="3AC6E810" w14:textId="7BC133AC" w:rsidR="0083632E" w:rsidRPr="00FF6CB8" w:rsidRDefault="00F20D0A" w:rsidP="00C27FCC">
            <w:pPr>
              <w:rPr>
                <w:rFonts w:ascii="Arial" w:hAnsi="Arial" w:cs="Arial"/>
              </w:rPr>
            </w:pPr>
            <w:r w:rsidRPr="00FF6CB8">
              <w:rPr>
                <w:rFonts w:ascii="Arial" w:hAnsi="Arial" w:cs="Arial"/>
              </w:rPr>
              <w:t>Template discussed on Sept 26</w:t>
            </w:r>
            <w:r w:rsidR="004E38D3">
              <w:rPr>
                <w:rFonts w:ascii="Arial" w:hAnsi="Arial" w:cs="Arial"/>
              </w:rPr>
              <w:t xml:space="preserve"> – </w:t>
            </w:r>
            <w:r w:rsidR="00DC2C33">
              <w:rPr>
                <w:rFonts w:ascii="Arial" w:hAnsi="Arial" w:cs="Arial"/>
              </w:rPr>
              <w:t xml:space="preserve">validation template </w:t>
            </w:r>
            <w:r w:rsidR="004E38D3">
              <w:rPr>
                <w:rFonts w:ascii="Arial" w:hAnsi="Arial" w:cs="Arial"/>
              </w:rPr>
              <w:t>to be added</w:t>
            </w:r>
            <w:r w:rsidR="00DC2C33">
              <w:rPr>
                <w:rFonts w:ascii="Arial" w:hAnsi="Arial" w:cs="Arial"/>
              </w:rPr>
              <w:t>, not sure about instructor information?</w:t>
            </w:r>
          </w:p>
        </w:tc>
        <w:tc>
          <w:tcPr>
            <w:tcW w:w="1517" w:type="dxa"/>
          </w:tcPr>
          <w:p w14:paraId="7BC1779D" w14:textId="77777777" w:rsidR="0083632E" w:rsidRPr="00FF6CB8" w:rsidRDefault="0083632E" w:rsidP="00C27FCC">
            <w:pPr>
              <w:rPr>
                <w:rFonts w:ascii="Arial" w:hAnsi="Arial" w:cs="Arial"/>
              </w:rPr>
            </w:pPr>
            <w:r w:rsidRPr="00FF6CB8">
              <w:rPr>
                <w:rFonts w:ascii="Arial" w:hAnsi="Arial" w:cs="Arial"/>
              </w:rPr>
              <w:t>Department</w:t>
            </w:r>
          </w:p>
        </w:tc>
      </w:tr>
      <w:tr w:rsidR="004E38D3" w:rsidRPr="00FF6CB8" w14:paraId="0D124990" w14:textId="77777777" w:rsidTr="00967695">
        <w:trPr>
          <w:trHeight w:val="870"/>
        </w:trPr>
        <w:tc>
          <w:tcPr>
            <w:tcW w:w="1243" w:type="dxa"/>
          </w:tcPr>
          <w:p w14:paraId="2BAAD565"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53C94E78" w14:textId="73AEE5D5" w:rsidR="0083632E" w:rsidRPr="00FF6CB8" w:rsidRDefault="004E38D3" w:rsidP="00C27FCC">
            <w:pPr>
              <w:rPr>
                <w:rFonts w:ascii="Arial" w:hAnsi="Arial" w:cs="Arial"/>
              </w:rPr>
            </w:pPr>
            <w:r>
              <w:rPr>
                <w:rFonts w:ascii="Arial" w:hAnsi="Arial" w:cs="Arial"/>
              </w:rPr>
              <w:t xml:space="preserve">Update </w:t>
            </w:r>
            <w:r w:rsidR="00DC2C33">
              <w:rPr>
                <w:rFonts w:ascii="Arial" w:hAnsi="Arial" w:cs="Arial"/>
              </w:rPr>
              <w:t>curriculum m</w:t>
            </w:r>
            <w:r w:rsidR="0083632E" w:rsidRPr="00FF6CB8">
              <w:rPr>
                <w:rFonts w:ascii="Arial" w:hAnsi="Arial" w:cs="Arial"/>
              </w:rPr>
              <w:t>apping, will require consultation and verification with Instructors</w:t>
            </w:r>
          </w:p>
        </w:tc>
        <w:tc>
          <w:tcPr>
            <w:tcW w:w="990" w:type="dxa"/>
          </w:tcPr>
          <w:p w14:paraId="6CD43612" w14:textId="77777777" w:rsidR="0083632E" w:rsidRPr="00FF6CB8" w:rsidRDefault="0083632E" w:rsidP="00C27FCC">
            <w:pPr>
              <w:rPr>
                <w:rFonts w:ascii="Arial" w:hAnsi="Arial" w:cs="Arial"/>
              </w:rPr>
            </w:pPr>
            <w:r w:rsidRPr="00FF6CB8">
              <w:rPr>
                <w:rFonts w:ascii="Arial" w:hAnsi="Arial" w:cs="Arial"/>
              </w:rPr>
              <w:t>D2.3</w:t>
            </w:r>
          </w:p>
        </w:tc>
        <w:tc>
          <w:tcPr>
            <w:tcW w:w="3126" w:type="dxa"/>
          </w:tcPr>
          <w:p w14:paraId="242B40A2" w14:textId="77777777" w:rsidR="0083632E" w:rsidRPr="00FF6CB8" w:rsidRDefault="0083632E" w:rsidP="00C27FCC">
            <w:pPr>
              <w:rPr>
                <w:rFonts w:ascii="Arial" w:hAnsi="Arial" w:cs="Arial"/>
              </w:rPr>
            </w:pPr>
            <w:r w:rsidRPr="00FF6CB8">
              <w:rPr>
                <w:rFonts w:ascii="Arial" w:hAnsi="Arial" w:cs="Arial"/>
              </w:rPr>
              <w:t>Curriculum Mapping Input Template</w:t>
            </w:r>
          </w:p>
        </w:tc>
        <w:tc>
          <w:tcPr>
            <w:tcW w:w="1517" w:type="dxa"/>
          </w:tcPr>
          <w:p w14:paraId="2A5B5681" w14:textId="77777777" w:rsidR="0083632E" w:rsidRPr="00FF6CB8" w:rsidRDefault="0083632E" w:rsidP="00C27FCC">
            <w:pPr>
              <w:rPr>
                <w:rFonts w:ascii="Arial" w:hAnsi="Arial" w:cs="Arial"/>
              </w:rPr>
            </w:pPr>
            <w:r w:rsidRPr="00FF6CB8">
              <w:rPr>
                <w:rFonts w:ascii="Arial" w:hAnsi="Arial" w:cs="Arial"/>
              </w:rPr>
              <w:t>Department Attributes Committee</w:t>
            </w:r>
          </w:p>
        </w:tc>
      </w:tr>
      <w:tr w:rsidR="004E38D3" w:rsidRPr="00FF6CB8" w14:paraId="57779D20" w14:textId="77777777" w:rsidTr="00C27FCC">
        <w:tc>
          <w:tcPr>
            <w:tcW w:w="1243" w:type="dxa"/>
          </w:tcPr>
          <w:p w14:paraId="119CE3B8" w14:textId="77777777" w:rsidR="0083632E" w:rsidRPr="00FF6CB8" w:rsidRDefault="0083632E" w:rsidP="00C27FCC">
            <w:pPr>
              <w:rPr>
                <w:rFonts w:ascii="Arial" w:hAnsi="Arial" w:cs="Arial"/>
              </w:rPr>
            </w:pPr>
            <w:r w:rsidRPr="00FF6CB8">
              <w:rPr>
                <w:rFonts w:ascii="Arial" w:hAnsi="Arial" w:cs="Arial"/>
              </w:rPr>
              <w:t>Summer</w:t>
            </w:r>
          </w:p>
        </w:tc>
        <w:tc>
          <w:tcPr>
            <w:tcW w:w="3217" w:type="dxa"/>
          </w:tcPr>
          <w:p w14:paraId="4AD8CB7B" w14:textId="4CB3349E" w:rsidR="0083632E" w:rsidRPr="00FF6CB8" w:rsidRDefault="004E38D3" w:rsidP="00C27FCC">
            <w:pPr>
              <w:rPr>
                <w:rFonts w:ascii="Arial" w:hAnsi="Arial" w:cs="Arial"/>
              </w:rPr>
            </w:pPr>
            <w:r>
              <w:rPr>
                <w:rFonts w:ascii="Arial" w:hAnsi="Arial" w:cs="Arial"/>
              </w:rPr>
              <w:t xml:space="preserve">Update </w:t>
            </w:r>
            <w:r w:rsidR="00DC2C33">
              <w:rPr>
                <w:rFonts w:ascii="Arial" w:hAnsi="Arial" w:cs="Arial"/>
              </w:rPr>
              <w:t>m</w:t>
            </w:r>
            <w:r>
              <w:rPr>
                <w:rFonts w:ascii="Arial" w:hAnsi="Arial" w:cs="Arial"/>
              </w:rPr>
              <w:t>e</w:t>
            </w:r>
            <w:r w:rsidR="00DC2C33">
              <w:rPr>
                <w:rFonts w:ascii="Arial" w:hAnsi="Arial" w:cs="Arial"/>
              </w:rPr>
              <w:t>asurement m</w:t>
            </w:r>
            <w:r w:rsidR="0083632E" w:rsidRPr="00FF6CB8">
              <w:rPr>
                <w:rFonts w:ascii="Arial" w:hAnsi="Arial" w:cs="Arial"/>
              </w:rPr>
              <w:t>apping</w:t>
            </w:r>
          </w:p>
        </w:tc>
        <w:tc>
          <w:tcPr>
            <w:tcW w:w="990" w:type="dxa"/>
          </w:tcPr>
          <w:p w14:paraId="7A030C04" w14:textId="77777777" w:rsidR="0083632E" w:rsidRPr="00FF6CB8" w:rsidRDefault="0083632E" w:rsidP="00C27FCC">
            <w:pPr>
              <w:rPr>
                <w:rFonts w:ascii="Arial" w:hAnsi="Arial" w:cs="Arial"/>
              </w:rPr>
            </w:pPr>
            <w:r w:rsidRPr="00FF6CB8">
              <w:rPr>
                <w:rFonts w:ascii="Arial" w:hAnsi="Arial" w:cs="Arial"/>
              </w:rPr>
              <w:t>D2.2</w:t>
            </w:r>
          </w:p>
        </w:tc>
        <w:tc>
          <w:tcPr>
            <w:tcW w:w="3126" w:type="dxa"/>
          </w:tcPr>
          <w:p w14:paraId="61F0E997" w14:textId="77777777" w:rsidR="0083632E" w:rsidRPr="00FF6CB8" w:rsidRDefault="0083632E" w:rsidP="00C27FCC">
            <w:pPr>
              <w:rPr>
                <w:rFonts w:ascii="Arial" w:hAnsi="Arial" w:cs="Arial"/>
              </w:rPr>
            </w:pPr>
            <w:r w:rsidRPr="00FF6CB8">
              <w:rPr>
                <w:rFonts w:ascii="Arial" w:hAnsi="Arial" w:cs="Arial"/>
              </w:rPr>
              <w:t>Measured Indicators Input Template</w:t>
            </w:r>
          </w:p>
        </w:tc>
        <w:tc>
          <w:tcPr>
            <w:tcW w:w="1517" w:type="dxa"/>
          </w:tcPr>
          <w:p w14:paraId="723E34AC" w14:textId="77777777" w:rsidR="0083632E" w:rsidRPr="00FF6CB8" w:rsidRDefault="0083632E" w:rsidP="00C27FCC">
            <w:pPr>
              <w:rPr>
                <w:rFonts w:ascii="Arial" w:hAnsi="Arial" w:cs="Arial"/>
              </w:rPr>
            </w:pPr>
            <w:r w:rsidRPr="00FF6CB8">
              <w:rPr>
                <w:rFonts w:ascii="Arial" w:hAnsi="Arial" w:cs="Arial"/>
              </w:rPr>
              <w:t>Department Attributes Committee</w:t>
            </w:r>
          </w:p>
        </w:tc>
      </w:tr>
      <w:tr w:rsidR="004E38D3" w:rsidRPr="00FF6CB8" w14:paraId="69C25D49" w14:textId="77777777" w:rsidTr="00C27FCC">
        <w:tc>
          <w:tcPr>
            <w:tcW w:w="1243" w:type="dxa"/>
          </w:tcPr>
          <w:p w14:paraId="22D3AB2B" w14:textId="77777777" w:rsidR="0083632E" w:rsidRPr="00FF6CB8" w:rsidRDefault="0083632E" w:rsidP="00C27FCC">
            <w:pPr>
              <w:rPr>
                <w:rFonts w:ascii="Arial" w:hAnsi="Arial" w:cs="Arial"/>
              </w:rPr>
            </w:pPr>
            <w:r w:rsidRPr="00FF6CB8">
              <w:rPr>
                <w:rFonts w:ascii="Arial" w:hAnsi="Arial" w:cs="Arial"/>
              </w:rPr>
              <w:t>Aug/Sep</w:t>
            </w:r>
          </w:p>
        </w:tc>
        <w:tc>
          <w:tcPr>
            <w:tcW w:w="3217" w:type="dxa"/>
          </w:tcPr>
          <w:p w14:paraId="2D5A6298" w14:textId="6D58DD0E" w:rsidR="0083632E" w:rsidRPr="00FF6CB8" w:rsidRDefault="00DC2C33" w:rsidP="00C27FCC">
            <w:pPr>
              <w:rPr>
                <w:rFonts w:ascii="Arial" w:hAnsi="Arial" w:cs="Arial"/>
              </w:rPr>
            </w:pPr>
            <w:r>
              <w:rPr>
                <w:rFonts w:ascii="Arial" w:hAnsi="Arial" w:cs="Arial"/>
              </w:rPr>
              <w:t>Instructor reviews continuous improvement p</w:t>
            </w:r>
            <w:r w:rsidR="0083632E" w:rsidRPr="00FF6CB8">
              <w:rPr>
                <w:rFonts w:ascii="Arial" w:hAnsi="Arial" w:cs="Arial"/>
              </w:rPr>
              <w:t xml:space="preserve">lan from the previous </w:t>
            </w:r>
            <w:r w:rsidR="0083632E" w:rsidRPr="00FF6CB8">
              <w:rPr>
                <w:rFonts w:ascii="Arial" w:hAnsi="Arial" w:cs="Arial"/>
              </w:rPr>
              <w:lastRenderedPageBreak/>
              <w:t>year</w:t>
            </w:r>
            <w:r w:rsidR="004E38D3">
              <w:rPr>
                <w:rFonts w:ascii="Arial" w:hAnsi="Arial" w:cs="Arial"/>
              </w:rPr>
              <w:t xml:space="preserve"> and assigned </w:t>
            </w:r>
            <w:r>
              <w:rPr>
                <w:rFonts w:ascii="Arial" w:hAnsi="Arial" w:cs="Arial"/>
              </w:rPr>
              <w:t>indicators</w:t>
            </w:r>
          </w:p>
        </w:tc>
        <w:tc>
          <w:tcPr>
            <w:tcW w:w="990" w:type="dxa"/>
          </w:tcPr>
          <w:p w14:paraId="7F85301D" w14:textId="77777777" w:rsidR="0083632E" w:rsidRPr="00FF6CB8" w:rsidRDefault="0083632E" w:rsidP="00C27FCC">
            <w:pPr>
              <w:rPr>
                <w:rFonts w:ascii="Arial" w:hAnsi="Arial" w:cs="Arial"/>
              </w:rPr>
            </w:pPr>
            <w:r w:rsidRPr="00FF6CB8">
              <w:rPr>
                <w:rFonts w:ascii="Arial" w:hAnsi="Arial" w:cs="Arial"/>
              </w:rPr>
              <w:lastRenderedPageBreak/>
              <w:t>I3.1</w:t>
            </w:r>
          </w:p>
        </w:tc>
        <w:tc>
          <w:tcPr>
            <w:tcW w:w="3126" w:type="dxa"/>
          </w:tcPr>
          <w:p w14:paraId="3393D301" w14:textId="2A4DD6EB" w:rsidR="0083632E" w:rsidRPr="00FF6CB8" w:rsidRDefault="0083632E" w:rsidP="00C27FCC">
            <w:pPr>
              <w:rPr>
                <w:rFonts w:ascii="Arial" w:hAnsi="Arial" w:cs="Arial"/>
              </w:rPr>
            </w:pPr>
            <w:r w:rsidRPr="00FF6CB8">
              <w:rPr>
                <w:rFonts w:ascii="Arial" w:hAnsi="Arial" w:cs="Arial"/>
              </w:rPr>
              <w:t>Curriculum Committee Recommendations Report (Previous Year)</w:t>
            </w:r>
            <w:r w:rsidR="00DC2C33">
              <w:rPr>
                <w:rFonts w:ascii="Arial" w:hAnsi="Arial" w:cs="Arial"/>
              </w:rPr>
              <w:t xml:space="preserve">, </w:t>
            </w:r>
            <w:r w:rsidR="00DC2C33">
              <w:rPr>
                <w:rFonts w:ascii="Arial" w:hAnsi="Arial" w:cs="Arial"/>
              </w:rPr>
              <w:lastRenderedPageBreak/>
              <w:t>Measurement Map Report? Rubric Input Template?</w:t>
            </w:r>
          </w:p>
        </w:tc>
        <w:tc>
          <w:tcPr>
            <w:tcW w:w="1517" w:type="dxa"/>
          </w:tcPr>
          <w:p w14:paraId="49129A9D" w14:textId="77777777" w:rsidR="0083632E" w:rsidRPr="00FF6CB8" w:rsidRDefault="0083632E" w:rsidP="00C27FCC">
            <w:pPr>
              <w:rPr>
                <w:rFonts w:ascii="Arial" w:hAnsi="Arial" w:cs="Arial"/>
              </w:rPr>
            </w:pPr>
            <w:r w:rsidRPr="00FF6CB8">
              <w:rPr>
                <w:rFonts w:ascii="Arial" w:hAnsi="Arial" w:cs="Arial"/>
              </w:rPr>
              <w:lastRenderedPageBreak/>
              <w:t>Instructor</w:t>
            </w:r>
          </w:p>
        </w:tc>
      </w:tr>
      <w:tr w:rsidR="004E38D3" w:rsidRPr="00FF6CB8" w14:paraId="340DDF7B" w14:textId="77777777" w:rsidTr="00C27FCC">
        <w:tc>
          <w:tcPr>
            <w:tcW w:w="1243" w:type="dxa"/>
          </w:tcPr>
          <w:p w14:paraId="6081BB12" w14:textId="77777777" w:rsidR="0083632E" w:rsidRPr="00FF6CB8" w:rsidRDefault="0083632E" w:rsidP="00C27FCC">
            <w:pPr>
              <w:rPr>
                <w:rFonts w:ascii="Arial" w:hAnsi="Arial" w:cs="Arial"/>
              </w:rPr>
            </w:pPr>
            <w:r w:rsidRPr="00FF6CB8">
              <w:rPr>
                <w:rFonts w:ascii="Arial" w:hAnsi="Arial" w:cs="Arial"/>
              </w:rPr>
              <w:lastRenderedPageBreak/>
              <w:t>Jan</w:t>
            </w:r>
          </w:p>
        </w:tc>
        <w:tc>
          <w:tcPr>
            <w:tcW w:w="3217" w:type="dxa"/>
          </w:tcPr>
          <w:p w14:paraId="6BF27D8C" w14:textId="77777777" w:rsidR="0083632E" w:rsidRPr="00FF6CB8" w:rsidRDefault="0083632E" w:rsidP="00C27FCC">
            <w:pPr>
              <w:rPr>
                <w:rFonts w:ascii="Arial" w:hAnsi="Arial" w:cs="Arial"/>
              </w:rPr>
            </w:pPr>
            <w:r w:rsidRPr="00FF6CB8">
              <w:rPr>
                <w:rFonts w:ascii="Arial" w:hAnsi="Arial" w:cs="Arial"/>
              </w:rPr>
              <w:t>Instructor enters rubric and their continuous improvement plan for Term 1</w:t>
            </w:r>
          </w:p>
        </w:tc>
        <w:tc>
          <w:tcPr>
            <w:tcW w:w="990" w:type="dxa"/>
          </w:tcPr>
          <w:p w14:paraId="50C76629" w14:textId="77777777" w:rsidR="0083632E" w:rsidRPr="00FF6CB8" w:rsidRDefault="0083632E" w:rsidP="00C27FCC">
            <w:pPr>
              <w:rPr>
                <w:rFonts w:ascii="Arial" w:hAnsi="Arial" w:cs="Arial"/>
              </w:rPr>
            </w:pPr>
            <w:r w:rsidRPr="00FF6CB8">
              <w:rPr>
                <w:rFonts w:ascii="Arial" w:hAnsi="Arial" w:cs="Arial"/>
              </w:rPr>
              <w:t>I2</w:t>
            </w:r>
          </w:p>
        </w:tc>
        <w:tc>
          <w:tcPr>
            <w:tcW w:w="3126" w:type="dxa"/>
          </w:tcPr>
          <w:p w14:paraId="0CA707F1" w14:textId="77777777" w:rsidR="0083632E" w:rsidRPr="00FF6CB8" w:rsidRDefault="0083632E" w:rsidP="00C27FCC">
            <w:pPr>
              <w:rPr>
                <w:rFonts w:ascii="Arial" w:hAnsi="Arial" w:cs="Arial"/>
              </w:rPr>
            </w:pPr>
            <w:r w:rsidRPr="00FF6CB8">
              <w:rPr>
                <w:rFonts w:ascii="Arial" w:hAnsi="Arial" w:cs="Arial"/>
              </w:rPr>
              <w:t>Rubric Input Template, Course Report</w:t>
            </w:r>
          </w:p>
        </w:tc>
        <w:tc>
          <w:tcPr>
            <w:tcW w:w="1517" w:type="dxa"/>
          </w:tcPr>
          <w:p w14:paraId="7EE8623E" w14:textId="77777777" w:rsidR="0083632E" w:rsidRPr="00FF6CB8" w:rsidRDefault="0083632E" w:rsidP="00C27FCC">
            <w:pPr>
              <w:rPr>
                <w:rFonts w:ascii="Arial" w:hAnsi="Arial" w:cs="Arial"/>
              </w:rPr>
            </w:pPr>
            <w:r w:rsidRPr="00FF6CB8">
              <w:rPr>
                <w:rFonts w:ascii="Arial" w:hAnsi="Arial" w:cs="Arial"/>
              </w:rPr>
              <w:t>Instructor</w:t>
            </w:r>
          </w:p>
        </w:tc>
      </w:tr>
      <w:tr w:rsidR="004E38D3" w:rsidRPr="00FF6CB8" w14:paraId="48E3C1D5" w14:textId="77777777" w:rsidTr="00C27FCC">
        <w:tc>
          <w:tcPr>
            <w:tcW w:w="1243" w:type="dxa"/>
          </w:tcPr>
          <w:p w14:paraId="12FDA762" w14:textId="726A7ADE" w:rsidR="00F20D0A" w:rsidRPr="00FF6CB8" w:rsidRDefault="00F20D0A" w:rsidP="00C27FCC">
            <w:pPr>
              <w:rPr>
                <w:rFonts w:ascii="Arial" w:hAnsi="Arial" w:cs="Arial"/>
              </w:rPr>
            </w:pPr>
            <w:r w:rsidRPr="00FF6CB8">
              <w:rPr>
                <w:rFonts w:ascii="Arial" w:hAnsi="Arial" w:cs="Arial"/>
              </w:rPr>
              <w:t>March</w:t>
            </w:r>
          </w:p>
        </w:tc>
        <w:tc>
          <w:tcPr>
            <w:tcW w:w="3217" w:type="dxa"/>
          </w:tcPr>
          <w:p w14:paraId="280B24C8" w14:textId="32FF5297" w:rsidR="00F20D0A" w:rsidRPr="00FF6CB8" w:rsidRDefault="00F20D0A" w:rsidP="00C27FCC">
            <w:pPr>
              <w:rPr>
                <w:rFonts w:ascii="Arial" w:hAnsi="Arial" w:cs="Arial"/>
              </w:rPr>
            </w:pPr>
            <w:r w:rsidRPr="00FF6CB8">
              <w:rPr>
                <w:rFonts w:ascii="Arial" w:hAnsi="Arial" w:cs="Arial"/>
              </w:rPr>
              <w:t>Update global variable for the new term (after Term 1 data entry is complete)</w:t>
            </w:r>
          </w:p>
        </w:tc>
        <w:tc>
          <w:tcPr>
            <w:tcW w:w="990" w:type="dxa"/>
          </w:tcPr>
          <w:p w14:paraId="4E8EDFC0" w14:textId="738EC87D" w:rsidR="00F20D0A" w:rsidRPr="00FF6CB8" w:rsidRDefault="00F20D0A" w:rsidP="00C27FCC">
            <w:pPr>
              <w:rPr>
                <w:rFonts w:ascii="Arial" w:hAnsi="Arial" w:cs="Arial"/>
              </w:rPr>
            </w:pPr>
            <w:r w:rsidRPr="00FF6CB8">
              <w:rPr>
                <w:rFonts w:ascii="Arial" w:hAnsi="Arial" w:cs="Arial"/>
              </w:rPr>
              <w:t>A9</w:t>
            </w:r>
          </w:p>
        </w:tc>
        <w:tc>
          <w:tcPr>
            <w:tcW w:w="3126" w:type="dxa"/>
          </w:tcPr>
          <w:p w14:paraId="5A2AB372" w14:textId="47AE559A" w:rsidR="00F20D0A" w:rsidRPr="00FF6CB8" w:rsidRDefault="00F20D0A" w:rsidP="00C27FCC">
            <w:pPr>
              <w:rPr>
                <w:rFonts w:ascii="Arial" w:hAnsi="Arial" w:cs="Arial"/>
              </w:rPr>
            </w:pPr>
            <w:r w:rsidRPr="00FF6CB8">
              <w:rPr>
                <w:rFonts w:ascii="Arial" w:hAnsi="Arial" w:cs="Arial"/>
              </w:rPr>
              <w:t>Input Variables Template</w:t>
            </w:r>
          </w:p>
        </w:tc>
        <w:tc>
          <w:tcPr>
            <w:tcW w:w="1517" w:type="dxa"/>
          </w:tcPr>
          <w:p w14:paraId="33330F6E" w14:textId="0616C7E5" w:rsidR="00F20D0A" w:rsidRPr="00FF6CB8" w:rsidRDefault="00F20D0A" w:rsidP="00C27FCC">
            <w:pPr>
              <w:rPr>
                <w:rFonts w:ascii="Arial" w:hAnsi="Arial" w:cs="Arial"/>
              </w:rPr>
            </w:pPr>
            <w:r w:rsidRPr="00FF6CB8">
              <w:rPr>
                <w:rFonts w:ascii="Arial" w:hAnsi="Arial" w:cs="Arial"/>
              </w:rPr>
              <w:t>Assoc Dean</w:t>
            </w:r>
          </w:p>
        </w:tc>
      </w:tr>
      <w:tr w:rsidR="004E38D3" w:rsidRPr="00FF6CB8" w14:paraId="3866F63F" w14:textId="77777777" w:rsidTr="00C27FCC">
        <w:tc>
          <w:tcPr>
            <w:tcW w:w="1243" w:type="dxa"/>
          </w:tcPr>
          <w:p w14:paraId="13434E5F" w14:textId="77777777" w:rsidR="00F20D0A" w:rsidRPr="00FF6CB8" w:rsidRDefault="00F20D0A" w:rsidP="00C27FCC">
            <w:pPr>
              <w:rPr>
                <w:rFonts w:ascii="Arial" w:hAnsi="Arial" w:cs="Arial"/>
              </w:rPr>
            </w:pPr>
            <w:r w:rsidRPr="00FF6CB8">
              <w:rPr>
                <w:rFonts w:ascii="Arial" w:hAnsi="Arial" w:cs="Arial"/>
              </w:rPr>
              <w:t>Dec/Jan</w:t>
            </w:r>
          </w:p>
        </w:tc>
        <w:tc>
          <w:tcPr>
            <w:tcW w:w="3217" w:type="dxa"/>
          </w:tcPr>
          <w:p w14:paraId="18226071" w14:textId="052544B2" w:rsidR="00F20D0A" w:rsidRPr="00FF6CB8" w:rsidRDefault="00F20D0A" w:rsidP="00C27FCC">
            <w:pPr>
              <w:rPr>
                <w:rFonts w:ascii="Arial" w:hAnsi="Arial" w:cs="Arial"/>
              </w:rPr>
            </w:pPr>
            <w:r w:rsidRPr="00FF6CB8">
              <w:rPr>
                <w:rFonts w:ascii="Arial" w:hAnsi="Arial" w:cs="Arial"/>
              </w:rPr>
              <w:t>Instructor reviews continuous improvement plan from the previous year</w:t>
            </w:r>
            <w:r w:rsidR="00DC2C33">
              <w:rPr>
                <w:rFonts w:ascii="Arial" w:hAnsi="Arial" w:cs="Arial"/>
              </w:rPr>
              <w:t xml:space="preserve"> and assigned indicators</w:t>
            </w:r>
          </w:p>
        </w:tc>
        <w:tc>
          <w:tcPr>
            <w:tcW w:w="990" w:type="dxa"/>
          </w:tcPr>
          <w:p w14:paraId="79DA7EED" w14:textId="77777777" w:rsidR="00F20D0A" w:rsidRPr="00FF6CB8" w:rsidRDefault="00F20D0A" w:rsidP="00C27FCC">
            <w:pPr>
              <w:rPr>
                <w:rFonts w:ascii="Arial" w:hAnsi="Arial" w:cs="Arial"/>
              </w:rPr>
            </w:pPr>
            <w:r w:rsidRPr="00FF6CB8">
              <w:rPr>
                <w:rFonts w:ascii="Arial" w:hAnsi="Arial" w:cs="Arial"/>
              </w:rPr>
              <w:t>I3.1</w:t>
            </w:r>
          </w:p>
        </w:tc>
        <w:tc>
          <w:tcPr>
            <w:tcW w:w="3126" w:type="dxa"/>
          </w:tcPr>
          <w:p w14:paraId="4E444CEC" w14:textId="01C915A4" w:rsidR="00F20D0A" w:rsidRPr="00FF6CB8" w:rsidRDefault="00F20D0A" w:rsidP="00C27FCC">
            <w:pPr>
              <w:rPr>
                <w:rFonts w:ascii="Arial" w:hAnsi="Arial" w:cs="Arial"/>
              </w:rPr>
            </w:pPr>
            <w:r w:rsidRPr="00FF6CB8">
              <w:rPr>
                <w:rFonts w:ascii="Arial" w:hAnsi="Arial" w:cs="Arial"/>
              </w:rPr>
              <w:t>Curriculum Committee Recommendations Report (Previous Year)</w:t>
            </w:r>
            <w:r w:rsidR="00DC2C33">
              <w:rPr>
                <w:rFonts w:ascii="Arial" w:hAnsi="Arial" w:cs="Arial"/>
              </w:rPr>
              <w:t>, Measurement Map Report? Rubric Input Template?</w:t>
            </w:r>
          </w:p>
        </w:tc>
        <w:tc>
          <w:tcPr>
            <w:tcW w:w="1517" w:type="dxa"/>
          </w:tcPr>
          <w:p w14:paraId="2D47D945" w14:textId="77777777" w:rsidR="00F20D0A" w:rsidRPr="00FF6CB8" w:rsidRDefault="00F20D0A" w:rsidP="00C27FCC">
            <w:pPr>
              <w:rPr>
                <w:rFonts w:ascii="Arial" w:hAnsi="Arial" w:cs="Arial"/>
              </w:rPr>
            </w:pPr>
            <w:r w:rsidRPr="00FF6CB8">
              <w:rPr>
                <w:rFonts w:ascii="Arial" w:hAnsi="Arial" w:cs="Arial"/>
              </w:rPr>
              <w:t>Instructor</w:t>
            </w:r>
          </w:p>
        </w:tc>
      </w:tr>
      <w:tr w:rsidR="004E38D3" w:rsidRPr="00FF6CB8" w14:paraId="584BFB5C" w14:textId="77777777" w:rsidTr="00C27FCC">
        <w:tc>
          <w:tcPr>
            <w:tcW w:w="1243" w:type="dxa"/>
          </w:tcPr>
          <w:p w14:paraId="6101A1FB" w14:textId="77777777" w:rsidR="00F20D0A" w:rsidRPr="00FF6CB8" w:rsidRDefault="00F20D0A" w:rsidP="00C27FCC">
            <w:pPr>
              <w:rPr>
                <w:rFonts w:ascii="Arial" w:hAnsi="Arial" w:cs="Arial"/>
              </w:rPr>
            </w:pPr>
            <w:r w:rsidRPr="00FF6CB8">
              <w:rPr>
                <w:rFonts w:ascii="Arial" w:hAnsi="Arial" w:cs="Arial"/>
              </w:rPr>
              <w:t>Early May</w:t>
            </w:r>
          </w:p>
        </w:tc>
        <w:tc>
          <w:tcPr>
            <w:tcW w:w="3217" w:type="dxa"/>
          </w:tcPr>
          <w:p w14:paraId="16B004E2" w14:textId="77777777" w:rsidR="00F20D0A" w:rsidRPr="00FF6CB8" w:rsidRDefault="00F20D0A" w:rsidP="00C27FCC">
            <w:pPr>
              <w:rPr>
                <w:rFonts w:ascii="Arial" w:hAnsi="Arial" w:cs="Arial"/>
              </w:rPr>
            </w:pPr>
            <w:r w:rsidRPr="00FF6CB8">
              <w:rPr>
                <w:rFonts w:ascii="Arial" w:hAnsi="Arial" w:cs="Arial"/>
              </w:rPr>
              <w:t>Instructor enters course reports for Term 2</w:t>
            </w:r>
          </w:p>
        </w:tc>
        <w:tc>
          <w:tcPr>
            <w:tcW w:w="990" w:type="dxa"/>
          </w:tcPr>
          <w:p w14:paraId="79B81EC0" w14:textId="77777777" w:rsidR="00F20D0A" w:rsidRPr="00FF6CB8" w:rsidRDefault="00F20D0A" w:rsidP="00C27FCC">
            <w:pPr>
              <w:rPr>
                <w:rFonts w:ascii="Arial" w:hAnsi="Arial" w:cs="Arial"/>
              </w:rPr>
            </w:pPr>
            <w:r w:rsidRPr="00FF6CB8">
              <w:rPr>
                <w:rFonts w:ascii="Arial" w:hAnsi="Arial" w:cs="Arial"/>
              </w:rPr>
              <w:t>I2</w:t>
            </w:r>
          </w:p>
        </w:tc>
        <w:tc>
          <w:tcPr>
            <w:tcW w:w="3126" w:type="dxa"/>
          </w:tcPr>
          <w:p w14:paraId="2780A4FC" w14:textId="77777777" w:rsidR="00F20D0A" w:rsidRPr="00FF6CB8" w:rsidRDefault="00F20D0A" w:rsidP="00C27FCC">
            <w:pPr>
              <w:rPr>
                <w:rFonts w:ascii="Arial" w:hAnsi="Arial" w:cs="Arial"/>
              </w:rPr>
            </w:pPr>
            <w:r w:rsidRPr="00FF6CB8">
              <w:rPr>
                <w:rFonts w:ascii="Arial" w:hAnsi="Arial" w:cs="Arial"/>
              </w:rPr>
              <w:t>Rubric Input Template, Course Report</w:t>
            </w:r>
          </w:p>
        </w:tc>
        <w:tc>
          <w:tcPr>
            <w:tcW w:w="1517" w:type="dxa"/>
          </w:tcPr>
          <w:p w14:paraId="0D462D7E" w14:textId="77777777" w:rsidR="00F20D0A" w:rsidRPr="00FF6CB8" w:rsidRDefault="00F20D0A" w:rsidP="00C27FCC">
            <w:pPr>
              <w:rPr>
                <w:rFonts w:ascii="Arial" w:hAnsi="Arial" w:cs="Arial"/>
              </w:rPr>
            </w:pPr>
            <w:r w:rsidRPr="00FF6CB8">
              <w:rPr>
                <w:rFonts w:ascii="Arial" w:hAnsi="Arial" w:cs="Arial"/>
              </w:rPr>
              <w:t>Instructor</w:t>
            </w:r>
          </w:p>
        </w:tc>
      </w:tr>
      <w:tr w:rsidR="004E38D3" w:rsidRPr="00FF6CB8" w14:paraId="6740BE87" w14:textId="77777777" w:rsidTr="00C27FCC">
        <w:tc>
          <w:tcPr>
            <w:tcW w:w="1243" w:type="dxa"/>
          </w:tcPr>
          <w:p w14:paraId="75F6E849" w14:textId="77777777" w:rsidR="00F20D0A" w:rsidRPr="00FF6CB8" w:rsidRDefault="00F20D0A" w:rsidP="00C27FCC">
            <w:pPr>
              <w:rPr>
                <w:rFonts w:ascii="Arial" w:hAnsi="Arial" w:cs="Arial"/>
              </w:rPr>
            </w:pPr>
            <w:r w:rsidRPr="00FF6CB8">
              <w:rPr>
                <w:rFonts w:ascii="Arial" w:hAnsi="Arial" w:cs="Arial"/>
              </w:rPr>
              <w:t>May</w:t>
            </w:r>
          </w:p>
        </w:tc>
        <w:tc>
          <w:tcPr>
            <w:tcW w:w="3217" w:type="dxa"/>
          </w:tcPr>
          <w:p w14:paraId="1C3A3FFE" w14:textId="77777777" w:rsidR="00F20D0A" w:rsidRPr="00FF6CB8" w:rsidRDefault="00F20D0A" w:rsidP="00C27FCC">
            <w:pPr>
              <w:rPr>
                <w:rFonts w:ascii="Arial" w:hAnsi="Arial" w:cs="Arial"/>
              </w:rPr>
            </w:pPr>
            <w:r w:rsidRPr="00FF6CB8">
              <w:rPr>
                <w:rFonts w:ascii="Arial" w:hAnsi="Arial" w:cs="Arial"/>
              </w:rPr>
              <w:t>Curriculum committees review course reports, generate continuous improvement plan report</w:t>
            </w:r>
          </w:p>
        </w:tc>
        <w:tc>
          <w:tcPr>
            <w:tcW w:w="990" w:type="dxa"/>
          </w:tcPr>
          <w:p w14:paraId="01B5B657" w14:textId="77777777" w:rsidR="00F20D0A" w:rsidRPr="00FF6CB8" w:rsidRDefault="00F20D0A" w:rsidP="00C27FCC">
            <w:pPr>
              <w:rPr>
                <w:rFonts w:ascii="Arial" w:hAnsi="Arial" w:cs="Arial"/>
              </w:rPr>
            </w:pPr>
            <w:r w:rsidRPr="00FF6CB8">
              <w:rPr>
                <w:rFonts w:ascii="Arial" w:hAnsi="Arial" w:cs="Arial"/>
              </w:rPr>
              <w:t>I4, D3</w:t>
            </w:r>
          </w:p>
        </w:tc>
        <w:tc>
          <w:tcPr>
            <w:tcW w:w="3126" w:type="dxa"/>
          </w:tcPr>
          <w:p w14:paraId="3320CA86" w14:textId="77777777" w:rsidR="00F20D0A" w:rsidRPr="00FF6CB8" w:rsidRDefault="00F20D0A" w:rsidP="00C27FCC">
            <w:pPr>
              <w:rPr>
                <w:rFonts w:ascii="Arial" w:hAnsi="Arial" w:cs="Arial"/>
              </w:rPr>
            </w:pPr>
            <w:r w:rsidRPr="00FF6CB8">
              <w:rPr>
                <w:rFonts w:ascii="Arial" w:hAnsi="Arial" w:cs="Arial"/>
              </w:rPr>
              <w:t>Course Report, Curriculum Committee Recommendations Input Template</w:t>
            </w:r>
          </w:p>
        </w:tc>
        <w:tc>
          <w:tcPr>
            <w:tcW w:w="1517" w:type="dxa"/>
          </w:tcPr>
          <w:p w14:paraId="0C0642E3" w14:textId="77777777" w:rsidR="00F20D0A" w:rsidRPr="00FF6CB8" w:rsidRDefault="00F20D0A" w:rsidP="00C27FCC">
            <w:pPr>
              <w:rPr>
                <w:rFonts w:ascii="Arial" w:hAnsi="Arial" w:cs="Arial"/>
              </w:rPr>
            </w:pPr>
            <w:r w:rsidRPr="00FF6CB8">
              <w:rPr>
                <w:rFonts w:ascii="Arial" w:hAnsi="Arial" w:cs="Arial"/>
              </w:rPr>
              <w:t>Department</w:t>
            </w:r>
          </w:p>
        </w:tc>
      </w:tr>
      <w:tr w:rsidR="004E38D3" w:rsidRPr="00FF6CB8" w14:paraId="174460E0" w14:textId="77777777" w:rsidTr="00C27FCC">
        <w:tc>
          <w:tcPr>
            <w:tcW w:w="1243" w:type="dxa"/>
          </w:tcPr>
          <w:p w14:paraId="39DA267F" w14:textId="77777777" w:rsidR="00F20D0A" w:rsidRPr="00FF6CB8" w:rsidRDefault="00F20D0A" w:rsidP="00C27FCC">
            <w:pPr>
              <w:rPr>
                <w:rFonts w:ascii="Arial" w:hAnsi="Arial" w:cs="Arial"/>
              </w:rPr>
            </w:pPr>
            <w:r w:rsidRPr="00FF6CB8">
              <w:rPr>
                <w:rFonts w:ascii="Arial" w:hAnsi="Arial" w:cs="Arial"/>
              </w:rPr>
              <w:t>June</w:t>
            </w:r>
          </w:p>
        </w:tc>
        <w:tc>
          <w:tcPr>
            <w:tcW w:w="3217" w:type="dxa"/>
          </w:tcPr>
          <w:p w14:paraId="0103ADBB" w14:textId="77777777" w:rsidR="00F20D0A" w:rsidRPr="00FF6CB8" w:rsidRDefault="00F20D0A" w:rsidP="00C27FCC">
            <w:pPr>
              <w:rPr>
                <w:rFonts w:ascii="Arial" w:hAnsi="Arial" w:cs="Arial"/>
              </w:rPr>
            </w:pPr>
            <w:r w:rsidRPr="00FF6CB8">
              <w:rPr>
                <w:rFonts w:ascii="Arial" w:hAnsi="Arial" w:cs="Arial"/>
              </w:rPr>
              <w:t>Meeting of continuous improvement committee (external advisors students)</w:t>
            </w:r>
          </w:p>
        </w:tc>
        <w:tc>
          <w:tcPr>
            <w:tcW w:w="990" w:type="dxa"/>
          </w:tcPr>
          <w:p w14:paraId="052C9F60" w14:textId="77777777" w:rsidR="00F20D0A" w:rsidRPr="00FF6CB8" w:rsidRDefault="00F20D0A" w:rsidP="00C27FCC">
            <w:pPr>
              <w:rPr>
                <w:rFonts w:ascii="Arial" w:hAnsi="Arial" w:cs="Arial"/>
              </w:rPr>
            </w:pPr>
          </w:p>
        </w:tc>
        <w:tc>
          <w:tcPr>
            <w:tcW w:w="3126" w:type="dxa"/>
          </w:tcPr>
          <w:p w14:paraId="1BEAE172" w14:textId="1E6E7B19" w:rsidR="00F20D0A" w:rsidRPr="00FF6CB8" w:rsidRDefault="00447479" w:rsidP="00C27FCC">
            <w:pPr>
              <w:rPr>
                <w:rFonts w:ascii="Arial" w:hAnsi="Arial" w:cs="Arial"/>
              </w:rPr>
            </w:pPr>
            <w:r>
              <w:rPr>
                <w:rFonts w:ascii="Arial" w:hAnsi="Arial" w:cs="Arial"/>
              </w:rPr>
              <w:t>Historical Course Measurement Report, Historical Program Measurement Report, Course Reports</w:t>
            </w:r>
          </w:p>
        </w:tc>
        <w:tc>
          <w:tcPr>
            <w:tcW w:w="1517" w:type="dxa"/>
          </w:tcPr>
          <w:p w14:paraId="1CD7A0E6" w14:textId="77777777" w:rsidR="00F20D0A" w:rsidRPr="00FF6CB8" w:rsidRDefault="00F20D0A" w:rsidP="00C27FCC">
            <w:pPr>
              <w:rPr>
                <w:rFonts w:ascii="Arial" w:hAnsi="Arial" w:cs="Arial"/>
              </w:rPr>
            </w:pPr>
            <w:r w:rsidRPr="00FF6CB8">
              <w:rPr>
                <w:rFonts w:ascii="Arial" w:hAnsi="Arial" w:cs="Arial"/>
              </w:rPr>
              <w:t>Department</w:t>
            </w:r>
          </w:p>
        </w:tc>
      </w:tr>
      <w:tr w:rsidR="004E38D3" w:rsidRPr="00FF6CB8" w14:paraId="389A741B" w14:textId="77777777" w:rsidTr="00C27FCC">
        <w:tc>
          <w:tcPr>
            <w:tcW w:w="1243" w:type="dxa"/>
          </w:tcPr>
          <w:p w14:paraId="35452DE1" w14:textId="77777777" w:rsidR="00F20D0A" w:rsidRPr="00FF6CB8" w:rsidRDefault="00F20D0A" w:rsidP="00C27FCC">
            <w:pPr>
              <w:rPr>
                <w:rFonts w:ascii="Arial" w:hAnsi="Arial" w:cs="Arial"/>
              </w:rPr>
            </w:pPr>
            <w:r w:rsidRPr="00FF6CB8">
              <w:rPr>
                <w:rFonts w:ascii="Arial" w:hAnsi="Arial" w:cs="Arial"/>
              </w:rPr>
              <w:t>June</w:t>
            </w:r>
          </w:p>
        </w:tc>
        <w:tc>
          <w:tcPr>
            <w:tcW w:w="3217" w:type="dxa"/>
          </w:tcPr>
          <w:p w14:paraId="39FDF149" w14:textId="77777777" w:rsidR="00F20D0A" w:rsidRPr="00FF6CB8" w:rsidRDefault="00F20D0A" w:rsidP="00C27FCC">
            <w:pPr>
              <w:rPr>
                <w:rFonts w:ascii="Arial" w:hAnsi="Arial" w:cs="Arial"/>
              </w:rPr>
            </w:pPr>
            <w:r w:rsidRPr="00FF6CB8">
              <w:rPr>
                <w:rFonts w:ascii="Arial" w:hAnsi="Arial" w:cs="Arial"/>
              </w:rPr>
              <w:t>Departments plan curriculum revisions</w:t>
            </w:r>
          </w:p>
        </w:tc>
        <w:tc>
          <w:tcPr>
            <w:tcW w:w="990" w:type="dxa"/>
          </w:tcPr>
          <w:p w14:paraId="5E1E45DC" w14:textId="77777777" w:rsidR="00F20D0A" w:rsidRPr="00FF6CB8" w:rsidRDefault="00F20D0A" w:rsidP="00C27FCC">
            <w:pPr>
              <w:rPr>
                <w:rFonts w:ascii="Arial" w:hAnsi="Arial" w:cs="Arial"/>
              </w:rPr>
            </w:pPr>
          </w:p>
        </w:tc>
        <w:tc>
          <w:tcPr>
            <w:tcW w:w="3126" w:type="dxa"/>
          </w:tcPr>
          <w:p w14:paraId="4A6B0441" w14:textId="77777777" w:rsidR="00F20D0A" w:rsidRPr="00FF6CB8" w:rsidRDefault="00F20D0A" w:rsidP="00C27FCC">
            <w:pPr>
              <w:rPr>
                <w:rFonts w:ascii="Arial" w:hAnsi="Arial" w:cs="Arial"/>
              </w:rPr>
            </w:pPr>
          </w:p>
        </w:tc>
        <w:tc>
          <w:tcPr>
            <w:tcW w:w="1517" w:type="dxa"/>
          </w:tcPr>
          <w:p w14:paraId="068F0AB5" w14:textId="77777777" w:rsidR="00F20D0A" w:rsidRPr="00FF6CB8" w:rsidRDefault="00F20D0A" w:rsidP="00C27FCC">
            <w:pPr>
              <w:rPr>
                <w:rFonts w:ascii="Arial" w:hAnsi="Arial" w:cs="Arial"/>
              </w:rPr>
            </w:pPr>
            <w:r w:rsidRPr="00FF6CB8">
              <w:rPr>
                <w:rFonts w:ascii="Arial" w:hAnsi="Arial" w:cs="Arial"/>
              </w:rPr>
              <w:t>Department</w:t>
            </w:r>
          </w:p>
        </w:tc>
      </w:tr>
      <w:tr w:rsidR="004E38D3" w:rsidRPr="00FF6CB8" w14:paraId="55DE9295" w14:textId="77777777" w:rsidTr="00C27FCC">
        <w:tc>
          <w:tcPr>
            <w:tcW w:w="1243" w:type="dxa"/>
          </w:tcPr>
          <w:p w14:paraId="18650C0C" w14:textId="77777777" w:rsidR="00F20D0A" w:rsidRPr="00FF6CB8" w:rsidRDefault="00F20D0A" w:rsidP="00C27FCC">
            <w:pPr>
              <w:rPr>
                <w:rFonts w:ascii="Arial" w:hAnsi="Arial" w:cs="Arial"/>
              </w:rPr>
            </w:pPr>
            <w:r w:rsidRPr="00FF6CB8">
              <w:rPr>
                <w:rFonts w:ascii="Arial" w:hAnsi="Arial" w:cs="Arial"/>
              </w:rPr>
              <w:t>September</w:t>
            </w:r>
          </w:p>
        </w:tc>
        <w:tc>
          <w:tcPr>
            <w:tcW w:w="3217" w:type="dxa"/>
          </w:tcPr>
          <w:p w14:paraId="778BF2D6" w14:textId="77777777" w:rsidR="00F20D0A" w:rsidRPr="00FF6CB8" w:rsidRDefault="00F20D0A" w:rsidP="00C27FCC">
            <w:pPr>
              <w:rPr>
                <w:rFonts w:ascii="Arial" w:hAnsi="Arial" w:cs="Arial"/>
              </w:rPr>
            </w:pPr>
            <w:r w:rsidRPr="00FF6CB8">
              <w:rPr>
                <w:rFonts w:ascii="Arial" w:hAnsi="Arial" w:cs="Arial"/>
              </w:rPr>
              <w:t>Faculty reviews departmental committee reports, writes report</w:t>
            </w:r>
          </w:p>
        </w:tc>
        <w:tc>
          <w:tcPr>
            <w:tcW w:w="990" w:type="dxa"/>
          </w:tcPr>
          <w:p w14:paraId="4EEFEAB6" w14:textId="77777777" w:rsidR="00F20D0A" w:rsidRPr="00FF6CB8" w:rsidRDefault="00F20D0A" w:rsidP="00C27FCC">
            <w:pPr>
              <w:rPr>
                <w:rFonts w:ascii="Arial" w:hAnsi="Arial" w:cs="Arial"/>
              </w:rPr>
            </w:pPr>
          </w:p>
        </w:tc>
        <w:tc>
          <w:tcPr>
            <w:tcW w:w="3126" w:type="dxa"/>
          </w:tcPr>
          <w:p w14:paraId="650C2267" w14:textId="1F7D8F9E" w:rsidR="00F20D0A" w:rsidRPr="00FF6CB8" w:rsidRDefault="00447479" w:rsidP="00C27FCC">
            <w:pPr>
              <w:rPr>
                <w:rFonts w:ascii="Arial" w:hAnsi="Arial" w:cs="Arial"/>
              </w:rPr>
            </w:pPr>
            <w:r>
              <w:rPr>
                <w:rFonts w:ascii="Arial" w:hAnsi="Arial" w:cs="Arial"/>
              </w:rPr>
              <w:t>Faculty Recommendations Input Template</w:t>
            </w:r>
          </w:p>
        </w:tc>
        <w:tc>
          <w:tcPr>
            <w:tcW w:w="1517" w:type="dxa"/>
          </w:tcPr>
          <w:p w14:paraId="1D90C4E7" w14:textId="77777777" w:rsidR="00F20D0A" w:rsidRPr="00FF6CB8" w:rsidRDefault="00F20D0A" w:rsidP="00C27FCC">
            <w:pPr>
              <w:rPr>
                <w:rFonts w:ascii="Arial" w:hAnsi="Arial" w:cs="Arial"/>
              </w:rPr>
            </w:pPr>
            <w:r w:rsidRPr="00FF6CB8">
              <w:rPr>
                <w:rFonts w:ascii="Arial" w:hAnsi="Arial" w:cs="Arial"/>
              </w:rPr>
              <w:t>Faculty</w:t>
            </w:r>
          </w:p>
        </w:tc>
      </w:tr>
      <w:tr w:rsidR="004E38D3" w:rsidRPr="00FF6CB8" w14:paraId="42AD3A4B" w14:textId="77777777" w:rsidTr="00C27FCC">
        <w:tc>
          <w:tcPr>
            <w:tcW w:w="1243" w:type="dxa"/>
          </w:tcPr>
          <w:p w14:paraId="56AA2E9A" w14:textId="77777777" w:rsidR="00F20D0A" w:rsidRPr="00FF6CB8" w:rsidRDefault="00F20D0A" w:rsidP="00C27FCC">
            <w:pPr>
              <w:rPr>
                <w:rFonts w:ascii="Arial" w:hAnsi="Arial" w:cs="Arial"/>
              </w:rPr>
            </w:pPr>
            <w:r w:rsidRPr="00FF6CB8">
              <w:rPr>
                <w:rFonts w:ascii="Arial" w:hAnsi="Arial" w:cs="Arial"/>
              </w:rPr>
              <w:t>All Year</w:t>
            </w:r>
          </w:p>
        </w:tc>
        <w:tc>
          <w:tcPr>
            <w:tcW w:w="3217" w:type="dxa"/>
          </w:tcPr>
          <w:p w14:paraId="59CAA6EE" w14:textId="77777777" w:rsidR="00F20D0A" w:rsidRPr="00FF6CB8" w:rsidRDefault="00F20D0A" w:rsidP="00C27FCC">
            <w:pPr>
              <w:rPr>
                <w:rFonts w:ascii="Arial" w:hAnsi="Arial" w:cs="Arial"/>
              </w:rPr>
            </w:pPr>
            <w:r w:rsidRPr="00FF6CB8">
              <w:rPr>
                <w:rFonts w:ascii="Arial" w:hAnsi="Arial" w:cs="Arial"/>
              </w:rPr>
              <w:t>Add/Remove manage users</w:t>
            </w:r>
          </w:p>
        </w:tc>
        <w:tc>
          <w:tcPr>
            <w:tcW w:w="990" w:type="dxa"/>
          </w:tcPr>
          <w:p w14:paraId="4E72E242" w14:textId="77777777" w:rsidR="00F20D0A" w:rsidRPr="00FF6CB8" w:rsidRDefault="00F20D0A" w:rsidP="00C27FCC">
            <w:pPr>
              <w:rPr>
                <w:rFonts w:ascii="Arial" w:hAnsi="Arial" w:cs="Arial"/>
              </w:rPr>
            </w:pPr>
            <w:r w:rsidRPr="00FF6CB8">
              <w:rPr>
                <w:rFonts w:ascii="Arial" w:hAnsi="Arial" w:cs="Arial"/>
              </w:rPr>
              <w:t>A2</w:t>
            </w:r>
          </w:p>
        </w:tc>
        <w:tc>
          <w:tcPr>
            <w:tcW w:w="3126" w:type="dxa"/>
          </w:tcPr>
          <w:p w14:paraId="285EEA1A" w14:textId="77777777" w:rsidR="00F20D0A" w:rsidRPr="00FF6CB8" w:rsidRDefault="00F20D0A" w:rsidP="00C27FCC">
            <w:pPr>
              <w:rPr>
                <w:rFonts w:ascii="Arial" w:hAnsi="Arial" w:cs="Arial"/>
              </w:rPr>
            </w:pPr>
          </w:p>
        </w:tc>
        <w:tc>
          <w:tcPr>
            <w:tcW w:w="1517" w:type="dxa"/>
          </w:tcPr>
          <w:p w14:paraId="5C479F0A" w14:textId="77777777" w:rsidR="00F20D0A" w:rsidRPr="00FF6CB8" w:rsidRDefault="00F20D0A" w:rsidP="00C27FCC">
            <w:pPr>
              <w:rPr>
                <w:rFonts w:ascii="Arial" w:hAnsi="Arial" w:cs="Arial"/>
              </w:rPr>
            </w:pPr>
            <w:r w:rsidRPr="00FF6CB8">
              <w:rPr>
                <w:rFonts w:ascii="Arial" w:hAnsi="Arial" w:cs="Arial"/>
              </w:rPr>
              <w:t>Assoc Dean?</w:t>
            </w:r>
          </w:p>
        </w:tc>
      </w:tr>
      <w:tr w:rsidR="004E38D3" w:rsidRPr="00FF6CB8" w14:paraId="66FCDD89" w14:textId="77777777" w:rsidTr="00C27FCC">
        <w:tc>
          <w:tcPr>
            <w:tcW w:w="1243" w:type="dxa"/>
          </w:tcPr>
          <w:p w14:paraId="0AA22C29" w14:textId="77777777" w:rsidR="00F20D0A" w:rsidRPr="00FF6CB8" w:rsidRDefault="00F20D0A" w:rsidP="00C27FCC">
            <w:pPr>
              <w:rPr>
                <w:rFonts w:ascii="Arial" w:hAnsi="Arial" w:cs="Arial"/>
              </w:rPr>
            </w:pPr>
          </w:p>
        </w:tc>
        <w:tc>
          <w:tcPr>
            <w:tcW w:w="3217" w:type="dxa"/>
          </w:tcPr>
          <w:p w14:paraId="0A84DD5E" w14:textId="77777777" w:rsidR="00F20D0A" w:rsidRPr="00FF6CB8" w:rsidRDefault="00F20D0A" w:rsidP="00C27FCC">
            <w:pPr>
              <w:rPr>
                <w:rFonts w:ascii="Arial" w:hAnsi="Arial" w:cs="Arial"/>
              </w:rPr>
            </w:pPr>
            <w:r w:rsidRPr="00FF6CB8">
              <w:rPr>
                <w:rFonts w:ascii="Arial" w:hAnsi="Arial" w:cs="Arial"/>
              </w:rPr>
              <w:t>View Historical Data</w:t>
            </w:r>
          </w:p>
        </w:tc>
        <w:tc>
          <w:tcPr>
            <w:tcW w:w="990" w:type="dxa"/>
          </w:tcPr>
          <w:p w14:paraId="262D02AB" w14:textId="77777777" w:rsidR="00F20D0A" w:rsidRPr="00FF6CB8" w:rsidRDefault="00F20D0A" w:rsidP="00C27FCC">
            <w:pPr>
              <w:rPr>
                <w:rFonts w:ascii="Arial" w:hAnsi="Arial" w:cs="Arial"/>
              </w:rPr>
            </w:pPr>
            <w:r w:rsidRPr="00FF6CB8">
              <w:rPr>
                <w:rFonts w:ascii="Arial" w:hAnsi="Arial" w:cs="Arial"/>
              </w:rPr>
              <w:t>A6</w:t>
            </w:r>
          </w:p>
        </w:tc>
        <w:tc>
          <w:tcPr>
            <w:tcW w:w="3126" w:type="dxa"/>
          </w:tcPr>
          <w:p w14:paraId="27CC1158" w14:textId="77777777" w:rsidR="00F20D0A" w:rsidRPr="00FF6CB8" w:rsidRDefault="00F20D0A" w:rsidP="00C27FCC">
            <w:pPr>
              <w:rPr>
                <w:rFonts w:ascii="Arial" w:hAnsi="Arial" w:cs="Arial"/>
              </w:rPr>
            </w:pPr>
          </w:p>
        </w:tc>
        <w:tc>
          <w:tcPr>
            <w:tcW w:w="1517" w:type="dxa"/>
          </w:tcPr>
          <w:p w14:paraId="5AC231C9" w14:textId="77777777" w:rsidR="00F20D0A" w:rsidRPr="00FF6CB8" w:rsidRDefault="00F20D0A" w:rsidP="00C27FCC">
            <w:pPr>
              <w:rPr>
                <w:rFonts w:ascii="Arial" w:hAnsi="Arial" w:cs="Arial"/>
              </w:rPr>
            </w:pPr>
          </w:p>
        </w:tc>
      </w:tr>
      <w:tr w:rsidR="004E38D3" w:rsidRPr="00FF6CB8" w14:paraId="242E4B8A" w14:textId="77777777" w:rsidTr="00C27FCC">
        <w:tc>
          <w:tcPr>
            <w:tcW w:w="1243" w:type="dxa"/>
          </w:tcPr>
          <w:p w14:paraId="0DCBB1BB" w14:textId="77777777" w:rsidR="00F20D0A" w:rsidRPr="00FF6CB8" w:rsidRDefault="00F20D0A" w:rsidP="00C27FCC">
            <w:pPr>
              <w:rPr>
                <w:rFonts w:ascii="Arial" w:hAnsi="Arial" w:cs="Arial"/>
              </w:rPr>
            </w:pPr>
          </w:p>
        </w:tc>
        <w:tc>
          <w:tcPr>
            <w:tcW w:w="3217" w:type="dxa"/>
          </w:tcPr>
          <w:p w14:paraId="5A6E080E" w14:textId="77777777" w:rsidR="00F20D0A" w:rsidRPr="00FF6CB8" w:rsidRDefault="00F20D0A" w:rsidP="00C27FCC">
            <w:pPr>
              <w:rPr>
                <w:rFonts w:ascii="Arial" w:hAnsi="Arial" w:cs="Arial"/>
              </w:rPr>
            </w:pPr>
            <w:r w:rsidRPr="00FF6CB8">
              <w:rPr>
                <w:rFonts w:ascii="Arial" w:hAnsi="Arial" w:cs="Arial"/>
              </w:rPr>
              <w:t>Assign Users to Process</w:t>
            </w:r>
          </w:p>
        </w:tc>
        <w:tc>
          <w:tcPr>
            <w:tcW w:w="990" w:type="dxa"/>
          </w:tcPr>
          <w:p w14:paraId="4A37F8F9" w14:textId="77777777" w:rsidR="00F20D0A" w:rsidRPr="00FF6CB8" w:rsidRDefault="00F20D0A" w:rsidP="00C27FCC">
            <w:pPr>
              <w:rPr>
                <w:rFonts w:ascii="Arial" w:hAnsi="Arial" w:cs="Arial"/>
              </w:rPr>
            </w:pPr>
            <w:r w:rsidRPr="00FF6CB8">
              <w:rPr>
                <w:rFonts w:ascii="Arial" w:hAnsi="Arial" w:cs="Arial"/>
              </w:rPr>
              <w:t>A3</w:t>
            </w:r>
          </w:p>
        </w:tc>
        <w:tc>
          <w:tcPr>
            <w:tcW w:w="3126" w:type="dxa"/>
          </w:tcPr>
          <w:p w14:paraId="605733E8" w14:textId="77777777" w:rsidR="00F20D0A" w:rsidRPr="00FF6CB8" w:rsidRDefault="00F20D0A" w:rsidP="00C27FCC">
            <w:pPr>
              <w:rPr>
                <w:rFonts w:ascii="Arial" w:hAnsi="Arial" w:cs="Arial"/>
              </w:rPr>
            </w:pPr>
          </w:p>
        </w:tc>
        <w:tc>
          <w:tcPr>
            <w:tcW w:w="1517" w:type="dxa"/>
          </w:tcPr>
          <w:p w14:paraId="0C6F481E" w14:textId="77777777" w:rsidR="00F20D0A" w:rsidRPr="00FF6CB8" w:rsidRDefault="00F20D0A" w:rsidP="00C27FCC">
            <w:pPr>
              <w:rPr>
                <w:rFonts w:ascii="Arial" w:hAnsi="Arial" w:cs="Arial"/>
              </w:rPr>
            </w:pPr>
          </w:p>
        </w:tc>
      </w:tr>
      <w:tr w:rsidR="00722E1F" w:rsidRPr="00FF6CB8" w14:paraId="7DF9F0FF" w14:textId="77777777" w:rsidTr="00C27FCC">
        <w:tc>
          <w:tcPr>
            <w:tcW w:w="1243" w:type="dxa"/>
          </w:tcPr>
          <w:p w14:paraId="10939991" w14:textId="77777777" w:rsidR="00722E1F" w:rsidRPr="00FF6CB8" w:rsidRDefault="00722E1F" w:rsidP="00C27FCC">
            <w:pPr>
              <w:rPr>
                <w:rFonts w:ascii="Arial" w:hAnsi="Arial" w:cs="Arial"/>
              </w:rPr>
            </w:pPr>
          </w:p>
        </w:tc>
        <w:tc>
          <w:tcPr>
            <w:tcW w:w="3217" w:type="dxa"/>
          </w:tcPr>
          <w:p w14:paraId="09771656" w14:textId="789F6C28" w:rsidR="00722E1F" w:rsidRPr="00FF6CB8" w:rsidRDefault="00722E1F" w:rsidP="00C27FCC">
            <w:pPr>
              <w:rPr>
                <w:rFonts w:ascii="Arial" w:hAnsi="Arial" w:cs="Arial"/>
              </w:rPr>
            </w:pPr>
            <w:r>
              <w:rPr>
                <w:rFonts w:ascii="Arial" w:hAnsi="Arial" w:cs="Arial"/>
              </w:rPr>
              <w:t>Report writing</w:t>
            </w:r>
          </w:p>
        </w:tc>
        <w:tc>
          <w:tcPr>
            <w:tcW w:w="990" w:type="dxa"/>
          </w:tcPr>
          <w:p w14:paraId="38A09FBC" w14:textId="77777777" w:rsidR="00722E1F" w:rsidRPr="00FF6CB8" w:rsidRDefault="00722E1F" w:rsidP="00C27FCC">
            <w:pPr>
              <w:rPr>
                <w:rFonts w:ascii="Arial" w:hAnsi="Arial" w:cs="Arial"/>
              </w:rPr>
            </w:pPr>
          </w:p>
        </w:tc>
        <w:tc>
          <w:tcPr>
            <w:tcW w:w="3126" w:type="dxa"/>
          </w:tcPr>
          <w:p w14:paraId="051CB582" w14:textId="3A809B59" w:rsidR="00722E1F" w:rsidRPr="00FF6CB8" w:rsidRDefault="00722E1F" w:rsidP="00C27FCC">
            <w:pPr>
              <w:rPr>
                <w:rFonts w:ascii="Arial" w:hAnsi="Arial" w:cs="Arial"/>
              </w:rPr>
            </w:pPr>
            <w:r>
              <w:rPr>
                <w:rFonts w:ascii="Arial" w:hAnsi="Arial" w:cs="Arial"/>
              </w:rPr>
              <w:t xml:space="preserve">Attribute Map Report, Attribute Map Summary Report, Course Report, Curriculum Committee Recommendations Report, Historical Course Measurement Report, Historical Program Measurement Report, </w:t>
            </w:r>
            <w:r>
              <w:rPr>
                <w:rFonts w:ascii="Arial" w:hAnsi="Arial" w:cs="Arial"/>
              </w:rPr>
              <w:lastRenderedPageBreak/>
              <w:t>Indicator Map Report, Faculty Recommendations Input Template</w:t>
            </w:r>
            <w:bookmarkStart w:id="5" w:name="_GoBack"/>
            <w:bookmarkEnd w:id="5"/>
          </w:p>
        </w:tc>
        <w:tc>
          <w:tcPr>
            <w:tcW w:w="1517" w:type="dxa"/>
          </w:tcPr>
          <w:p w14:paraId="396BF745" w14:textId="77777777" w:rsidR="00722E1F" w:rsidRPr="00FF6CB8" w:rsidRDefault="00722E1F" w:rsidP="00C27FCC">
            <w:pPr>
              <w:rPr>
                <w:rFonts w:ascii="Arial" w:hAnsi="Arial" w:cs="Arial"/>
              </w:rPr>
            </w:pPr>
          </w:p>
        </w:tc>
      </w:tr>
    </w:tbl>
    <w:p w14:paraId="1F14C028" w14:textId="77777777" w:rsidR="0083632E" w:rsidRPr="00FF6CB8" w:rsidRDefault="0083632E" w:rsidP="0083632E">
      <w:pPr>
        <w:rPr>
          <w:rFonts w:ascii="Arial" w:hAnsi="Arial" w:cs="Arial"/>
          <w:sz w:val="22"/>
          <w:szCs w:val="22"/>
        </w:rPr>
      </w:pPr>
    </w:p>
    <w:p w14:paraId="349B6BBA" w14:textId="1713D51A" w:rsidR="00A37C83" w:rsidRPr="00FF6CB8" w:rsidRDefault="00A37C83" w:rsidP="0083632E">
      <w:pPr>
        <w:rPr>
          <w:rFonts w:ascii="Arial" w:hAnsi="Arial" w:cs="Arial"/>
          <w:sz w:val="22"/>
          <w:szCs w:val="22"/>
        </w:rPr>
      </w:pPr>
    </w:p>
    <w:p w14:paraId="0296035F" w14:textId="50D00013" w:rsidR="00384A2A" w:rsidRPr="00FF6CB8" w:rsidRDefault="00E302C5" w:rsidP="00802AE3">
      <w:pPr>
        <w:pStyle w:val="Heading1"/>
        <w:numPr>
          <w:ilvl w:val="0"/>
          <w:numId w:val="1"/>
        </w:numPr>
        <w:rPr>
          <w:sz w:val="24"/>
        </w:rPr>
      </w:pPr>
      <w:bookmarkStart w:id="6" w:name="_Toc461520322"/>
      <w:bookmarkStart w:id="7" w:name="_Toc465089307"/>
      <w:r w:rsidRPr="00FF6CB8">
        <w:rPr>
          <w:sz w:val="24"/>
        </w:rPr>
        <w:t>Add User</w:t>
      </w:r>
      <w:bookmarkEnd w:id="6"/>
      <w:bookmarkEnd w:id="7"/>
    </w:p>
    <w:p w14:paraId="37ED2494" w14:textId="39D33FA8" w:rsidR="00E302C5" w:rsidRPr="00FF6CB8" w:rsidRDefault="003D5100" w:rsidP="00843902">
      <w:pPr>
        <w:pStyle w:val="ListParagraph"/>
        <w:numPr>
          <w:ilvl w:val="1"/>
          <w:numId w:val="1"/>
        </w:numPr>
        <w:rPr>
          <w:rFonts w:ascii="Arial" w:hAnsi="Arial" w:cs="Arial"/>
          <w:sz w:val="22"/>
          <w:szCs w:val="22"/>
        </w:rPr>
      </w:pPr>
      <w:r w:rsidRPr="00FF6CB8">
        <w:rPr>
          <w:rFonts w:ascii="Arial" w:hAnsi="Arial" w:cs="Arial"/>
          <w:sz w:val="22"/>
          <w:szCs w:val="22"/>
        </w:rPr>
        <w:t>Log</w:t>
      </w:r>
      <w:r w:rsidR="00843902" w:rsidRPr="00FF6CB8">
        <w:rPr>
          <w:rFonts w:ascii="Arial" w:hAnsi="Arial" w:cs="Arial"/>
          <w:sz w:val="22"/>
          <w:szCs w:val="22"/>
        </w:rPr>
        <w:t xml:space="preserve">in to </w:t>
      </w:r>
      <w:hyperlink r:id="rId11" w:history="1">
        <w:r w:rsidR="00843902" w:rsidRPr="00FF6CB8">
          <w:rPr>
            <w:rStyle w:val="Hyperlink"/>
            <w:rFonts w:ascii="Arial" w:hAnsi="Arial" w:cs="Arial"/>
            <w:sz w:val="22"/>
            <w:szCs w:val="22"/>
          </w:rPr>
          <w:t>https://us1.vena.io/administrator</w:t>
        </w:r>
      </w:hyperlink>
    </w:p>
    <w:p w14:paraId="7EA02CE4" w14:textId="57062617" w:rsidR="00843902" w:rsidRPr="00FF6CB8" w:rsidRDefault="00843902" w:rsidP="00843902">
      <w:pPr>
        <w:pStyle w:val="ListParagraph"/>
        <w:numPr>
          <w:ilvl w:val="1"/>
          <w:numId w:val="1"/>
        </w:numPr>
        <w:rPr>
          <w:rFonts w:ascii="Arial" w:hAnsi="Arial" w:cs="Arial"/>
          <w:sz w:val="22"/>
          <w:szCs w:val="22"/>
        </w:rPr>
      </w:pPr>
      <w:r w:rsidRPr="00FF6CB8">
        <w:rPr>
          <w:rFonts w:ascii="Arial" w:hAnsi="Arial" w:cs="Arial"/>
          <w:sz w:val="22"/>
          <w:szCs w:val="22"/>
        </w:rPr>
        <w:t xml:space="preserve">Under “Admin” </w:t>
      </w:r>
      <w:r w:rsidRPr="00FF6CB8">
        <w:rPr>
          <w:rFonts w:ascii="Arial" w:hAnsi="Arial" w:cs="Arial"/>
          <w:sz w:val="22"/>
          <w:szCs w:val="22"/>
        </w:rPr>
        <w:sym w:font="Wingdings" w:char="F0E0"/>
      </w:r>
      <w:r w:rsidRPr="00FF6CB8">
        <w:rPr>
          <w:rFonts w:ascii="Arial" w:hAnsi="Arial" w:cs="Arial"/>
          <w:sz w:val="22"/>
          <w:szCs w:val="22"/>
        </w:rPr>
        <w:t xml:space="preserve"> “Users” </w:t>
      </w:r>
      <w:r w:rsidRPr="00FF6CB8">
        <w:rPr>
          <w:rFonts w:ascii="Arial" w:hAnsi="Arial" w:cs="Arial"/>
          <w:sz w:val="22"/>
          <w:szCs w:val="22"/>
        </w:rPr>
        <w:sym w:font="Wingdings" w:char="F0E0"/>
      </w:r>
      <w:r w:rsidRPr="00FF6CB8">
        <w:rPr>
          <w:rFonts w:ascii="Arial" w:hAnsi="Arial" w:cs="Arial"/>
          <w:sz w:val="22"/>
          <w:szCs w:val="22"/>
        </w:rPr>
        <w:t xml:space="preserve"> “Add User”</w:t>
      </w:r>
    </w:p>
    <w:p w14:paraId="7580DD2F" w14:textId="023840DF" w:rsidR="00843902" w:rsidRPr="00FF6CB8" w:rsidRDefault="00843902" w:rsidP="0084390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EEE1804" wp14:editId="51197D2C">
            <wp:extent cx="3117736" cy="1857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2" cy="1868793"/>
                    </a:xfrm>
                    <a:prstGeom prst="rect">
                      <a:avLst/>
                    </a:prstGeom>
                    <a:noFill/>
                    <a:ln>
                      <a:noFill/>
                    </a:ln>
                  </pic:spPr>
                </pic:pic>
              </a:graphicData>
            </a:graphic>
          </wp:inline>
        </w:drawing>
      </w:r>
    </w:p>
    <w:p w14:paraId="0258C21B" w14:textId="7D6158EE" w:rsidR="00843902" w:rsidRPr="00FF6CB8" w:rsidRDefault="00843902" w:rsidP="00843902">
      <w:pPr>
        <w:pStyle w:val="ListParagraph"/>
        <w:numPr>
          <w:ilvl w:val="1"/>
          <w:numId w:val="1"/>
        </w:numPr>
        <w:rPr>
          <w:rFonts w:ascii="Arial" w:hAnsi="Arial" w:cs="Arial"/>
          <w:sz w:val="22"/>
          <w:szCs w:val="22"/>
        </w:rPr>
      </w:pPr>
      <w:r w:rsidRPr="00FF6CB8">
        <w:rPr>
          <w:rFonts w:ascii="Arial" w:hAnsi="Arial" w:cs="Arial"/>
          <w:sz w:val="22"/>
          <w:szCs w:val="22"/>
        </w:rPr>
        <w:t xml:space="preserve">Fill in the user information and select the login types </w:t>
      </w:r>
      <w:r w:rsidRPr="00FF6CB8">
        <w:rPr>
          <w:rFonts w:ascii="Arial" w:hAnsi="Arial" w:cs="Arial"/>
          <w:sz w:val="22"/>
          <w:szCs w:val="22"/>
        </w:rPr>
        <w:sym w:font="Wingdings" w:char="F0E0"/>
      </w:r>
      <w:r w:rsidRPr="00FF6CB8">
        <w:rPr>
          <w:rFonts w:ascii="Arial" w:hAnsi="Arial" w:cs="Arial"/>
          <w:sz w:val="22"/>
          <w:szCs w:val="22"/>
        </w:rPr>
        <w:t xml:space="preserve"> Click “Save”</w:t>
      </w:r>
    </w:p>
    <w:p w14:paraId="1D25A327" w14:textId="48E1537D" w:rsidR="00E302C5" w:rsidRPr="00FF6CB8" w:rsidRDefault="00843902" w:rsidP="0084390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40838AB" wp14:editId="50C803C6">
            <wp:extent cx="3238500" cy="230400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698" cy="2324781"/>
                    </a:xfrm>
                    <a:prstGeom prst="rect">
                      <a:avLst/>
                    </a:prstGeom>
                    <a:noFill/>
                    <a:ln>
                      <a:noFill/>
                    </a:ln>
                  </pic:spPr>
                </pic:pic>
              </a:graphicData>
            </a:graphic>
          </wp:inline>
        </w:drawing>
      </w:r>
    </w:p>
    <w:p w14:paraId="47DE7F0A" w14:textId="296DF1AE" w:rsidR="00843902" w:rsidRPr="00FF6CB8" w:rsidRDefault="00843902" w:rsidP="00E302C5">
      <w:pPr>
        <w:pStyle w:val="Heading1"/>
        <w:numPr>
          <w:ilvl w:val="0"/>
          <w:numId w:val="1"/>
        </w:numPr>
        <w:rPr>
          <w:sz w:val="24"/>
        </w:rPr>
      </w:pPr>
      <w:bookmarkStart w:id="8" w:name="_Toc461520323"/>
      <w:bookmarkStart w:id="9" w:name="_Toc465089308"/>
      <w:r w:rsidRPr="00FF6CB8">
        <w:rPr>
          <w:sz w:val="24"/>
        </w:rPr>
        <w:t>Assign User to Process</w:t>
      </w:r>
      <w:bookmarkEnd w:id="8"/>
      <w:bookmarkEnd w:id="9"/>
    </w:p>
    <w:p w14:paraId="79DD6F8F" w14:textId="6AEA60B4" w:rsidR="003D5100" w:rsidRPr="00FF6CB8" w:rsidRDefault="003D5100" w:rsidP="003D5100">
      <w:pPr>
        <w:pStyle w:val="ListParagraph"/>
        <w:numPr>
          <w:ilvl w:val="1"/>
          <w:numId w:val="1"/>
        </w:numPr>
        <w:rPr>
          <w:rFonts w:ascii="Arial" w:hAnsi="Arial" w:cs="Arial"/>
          <w:sz w:val="22"/>
          <w:szCs w:val="22"/>
        </w:rPr>
      </w:pPr>
      <w:r w:rsidRPr="00FF6CB8">
        <w:rPr>
          <w:rFonts w:ascii="Arial" w:hAnsi="Arial" w:cs="Arial"/>
          <w:sz w:val="22"/>
          <w:szCs w:val="22"/>
        </w:rPr>
        <w:t xml:space="preserve">After login to Vena </w:t>
      </w:r>
      <w:r w:rsidRPr="00FF6CB8">
        <w:rPr>
          <w:rFonts w:ascii="Arial" w:hAnsi="Arial" w:cs="Arial"/>
          <w:sz w:val="22"/>
          <w:szCs w:val="22"/>
        </w:rPr>
        <w:sym w:font="Wingdings" w:char="F0E0"/>
      </w:r>
      <w:r w:rsidRPr="00FF6CB8">
        <w:rPr>
          <w:rFonts w:ascii="Arial" w:hAnsi="Arial" w:cs="Arial"/>
          <w:sz w:val="22"/>
          <w:szCs w:val="22"/>
        </w:rPr>
        <w:t xml:space="preserve"> Under “Manager”</w:t>
      </w:r>
      <w:r w:rsidRPr="00FF6CB8">
        <w:rPr>
          <w:rFonts w:ascii="Arial" w:hAnsi="Arial" w:cs="Arial"/>
          <w:sz w:val="22"/>
          <w:szCs w:val="22"/>
        </w:rPr>
        <w:sym w:font="Wingdings" w:char="F0E0"/>
      </w:r>
      <w:r w:rsidRPr="00FF6CB8">
        <w:rPr>
          <w:rFonts w:ascii="Arial" w:hAnsi="Arial" w:cs="Arial"/>
          <w:sz w:val="22"/>
          <w:szCs w:val="22"/>
        </w:rPr>
        <w:t>Click “Designer”</w:t>
      </w:r>
      <w:r w:rsidRPr="00FF6CB8">
        <w:rPr>
          <w:rFonts w:ascii="Arial" w:hAnsi="Arial" w:cs="Arial"/>
          <w:sz w:val="22"/>
          <w:szCs w:val="22"/>
        </w:rPr>
        <w:sym w:font="Wingdings" w:char="F0E0"/>
      </w:r>
      <w:r w:rsidRPr="00FF6CB8">
        <w:rPr>
          <w:rFonts w:ascii="Arial" w:hAnsi="Arial" w:cs="Arial"/>
          <w:sz w:val="22"/>
          <w:szCs w:val="22"/>
        </w:rPr>
        <w:t>Click on the task or activities you want to assign user</w:t>
      </w:r>
      <w:r w:rsidR="00431565" w:rsidRPr="00FF6CB8">
        <w:rPr>
          <w:rFonts w:ascii="Arial" w:hAnsi="Arial" w:cs="Arial"/>
          <w:sz w:val="22"/>
          <w:szCs w:val="22"/>
        </w:rPr>
        <w:t>s to</w:t>
      </w:r>
      <w:r w:rsidRPr="00FF6CB8">
        <w:rPr>
          <w:rFonts w:ascii="Arial" w:hAnsi="Arial" w:cs="Arial"/>
          <w:sz w:val="22"/>
          <w:szCs w:val="22"/>
        </w:rPr>
        <w:t>.</w:t>
      </w:r>
    </w:p>
    <w:p w14:paraId="0A4FFB38" w14:textId="2F03B00C" w:rsidR="003D5100" w:rsidRPr="00FF6CB8" w:rsidRDefault="003D5100" w:rsidP="003D5100">
      <w:pPr>
        <w:ind w:left="360"/>
        <w:rPr>
          <w:rFonts w:ascii="Arial" w:hAnsi="Arial" w:cs="Arial"/>
          <w:sz w:val="22"/>
          <w:szCs w:val="22"/>
        </w:rPr>
      </w:pPr>
      <w:r w:rsidRPr="00FF6CB8">
        <w:rPr>
          <w:rFonts w:ascii="Arial" w:hAnsi="Arial" w:cs="Arial"/>
          <w:noProof/>
          <w:sz w:val="22"/>
          <w:szCs w:val="22"/>
        </w:rPr>
        <w:lastRenderedPageBreak/>
        <w:drawing>
          <wp:inline distT="0" distB="0" distL="0" distR="0" wp14:anchorId="01298BC3" wp14:editId="4F82EA99">
            <wp:extent cx="4257675" cy="16880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5373" cy="1695052"/>
                    </a:xfrm>
                    <a:prstGeom prst="rect">
                      <a:avLst/>
                    </a:prstGeom>
                    <a:noFill/>
                    <a:ln>
                      <a:noFill/>
                    </a:ln>
                  </pic:spPr>
                </pic:pic>
              </a:graphicData>
            </a:graphic>
          </wp:inline>
        </w:drawing>
      </w:r>
    </w:p>
    <w:p w14:paraId="3B859B12" w14:textId="27EA01BD" w:rsidR="003D5100" w:rsidRPr="00FF6CB8" w:rsidRDefault="003D5100" w:rsidP="003D5100">
      <w:pPr>
        <w:pStyle w:val="ListParagraph"/>
        <w:numPr>
          <w:ilvl w:val="1"/>
          <w:numId w:val="1"/>
        </w:numPr>
        <w:rPr>
          <w:rFonts w:ascii="Arial" w:hAnsi="Arial" w:cs="Arial"/>
          <w:sz w:val="22"/>
          <w:szCs w:val="22"/>
        </w:rPr>
      </w:pPr>
      <w:r w:rsidRPr="00FF6CB8">
        <w:rPr>
          <w:rFonts w:ascii="Arial" w:hAnsi="Arial" w:cs="Arial"/>
          <w:sz w:val="22"/>
          <w:szCs w:val="22"/>
        </w:rPr>
        <w:t xml:space="preserve">Double Click on the Task </w:t>
      </w:r>
      <w:r w:rsidRPr="00FF6CB8">
        <w:rPr>
          <w:rFonts w:ascii="Arial" w:hAnsi="Arial" w:cs="Arial"/>
          <w:sz w:val="22"/>
          <w:szCs w:val="22"/>
        </w:rPr>
        <w:sym w:font="Wingdings" w:char="F0E0"/>
      </w:r>
      <w:r w:rsidRPr="00FF6CB8">
        <w:rPr>
          <w:rFonts w:ascii="Arial" w:hAnsi="Arial" w:cs="Arial"/>
          <w:sz w:val="22"/>
          <w:szCs w:val="22"/>
        </w:rPr>
        <w:t xml:space="preserve">on the “Task Detail” windows </w:t>
      </w:r>
      <w:r w:rsidRPr="00FF6CB8">
        <w:rPr>
          <w:rFonts w:ascii="Arial" w:hAnsi="Arial" w:cs="Arial"/>
          <w:sz w:val="22"/>
          <w:szCs w:val="22"/>
        </w:rPr>
        <w:sym w:font="Wingdings" w:char="F0E0"/>
      </w:r>
      <w:r w:rsidRPr="00FF6CB8">
        <w:rPr>
          <w:rFonts w:ascii="Arial" w:hAnsi="Arial" w:cs="Arial"/>
          <w:sz w:val="22"/>
          <w:szCs w:val="22"/>
        </w:rPr>
        <w:t xml:space="preserve"> Click “Users”</w:t>
      </w:r>
      <w:r w:rsidRPr="00FF6CB8">
        <w:rPr>
          <w:rFonts w:ascii="Arial" w:hAnsi="Arial" w:cs="Arial"/>
          <w:sz w:val="22"/>
          <w:szCs w:val="22"/>
        </w:rPr>
        <w:sym w:font="Wingdings" w:char="F0E0"/>
      </w:r>
      <w:r w:rsidRPr="00FF6CB8">
        <w:rPr>
          <w:rFonts w:ascii="Arial" w:hAnsi="Arial" w:cs="Arial"/>
          <w:sz w:val="22"/>
          <w:szCs w:val="22"/>
        </w:rPr>
        <w:t>Type the User name that you want to add (you can add users to different role</w:t>
      </w:r>
      <w:r w:rsidR="00431565" w:rsidRPr="00FF6CB8">
        <w:rPr>
          <w:rFonts w:ascii="Arial" w:hAnsi="Arial" w:cs="Arial"/>
          <w:sz w:val="22"/>
          <w:szCs w:val="22"/>
        </w:rPr>
        <w:t>s</w:t>
      </w:r>
      <w:r w:rsidRPr="00FF6CB8">
        <w:rPr>
          <w:rFonts w:ascii="Arial" w:hAnsi="Arial" w:cs="Arial"/>
          <w:sz w:val="22"/>
          <w:szCs w:val="22"/>
        </w:rPr>
        <w:t xml:space="preserve"> in the process (Owners, Support Workers, Watchers), please refer to the detail do</w:t>
      </w:r>
      <w:r w:rsidR="00431565" w:rsidRPr="00FF6CB8">
        <w:rPr>
          <w:rFonts w:ascii="Arial" w:hAnsi="Arial" w:cs="Arial"/>
          <w:sz w:val="22"/>
          <w:szCs w:val="22"/>
        </w:rPr>
        <w:t>cumentation for the differences</w:t>
      </w:r>
      <w:r w:rsidRPr="00FF6CB8">
        <w:rPr>
          <w:rFonts w:ascii="Arial" w:hAnsi="Arial" w:cs="Arial"/>
          <w:sz w:val="22"/>
          <w:szCs w:val="22"/>
        </w:rPr>
        <w:t xml:space="preserve"> of each role </w:t>
      </w:r>
      <w:r w:rsidRPr="00FF6CB8">
        <w:rPr>
          <w:rFonts w:ascii="Arial" w:hAnsi="Arial" w:cs="Arial"/>
          <w:sz w:val="22"/>
          <w:szCs w:val="22"/>
        </w:rPr>
        <w:sym w:font="Wingdings" w:char="F0E0"/>
      </w:r>
      <w:r w:rsidRPr="00FF6CB8">
        <w:rPr>
          <w:rFonts w:ascii="Arial" w:hAnsi="Arial" w:cs="Arial"/>
          <w:sz w:val="22"/>
          <w:szCs w:val="22"/>
        </w:rPr>
        <w:t xml:space="preserve"> Click “Save”</w:t>
      </w:r>
    </w:p>
    <w:p w14:paraId="736F0018" w14:textId="77777777" w:rsidR="00280F89" w:rsidRPr="00FF6CB8" w:rsidRDefault="00280F89" w:rsidP="00280F89">
      <w:pPr>
        <w:rPr>
          <w:rFonts w:ascii="Arial" w:hAnsi="Arial" w:cs="Arial"/>
          <w:sz w:val="22"/>
          <w:szCs w:val="22"/>
        </w:rPr>
      </w:pPr>
    </w:p>
    <w:p w14:paraId="2207C9B8" w14:textId="0087178D" w:rsidR="00280F89" w:rsidRPr="00FF6CB8" w:rsidRDefault="00280F89" w:rsidP="00280F89">
      <w:pPr>
        <w:rPr>
          <w:rFonts w:ascii="Arial" w:hAnsi="Arial" w:cs="Arial"/>
          <w:color w:val="FF0000"/>
          <w:sz w:val="22"/>
          <w:szCs w:val="22"/>
        </w:rPr>
      </w:pPr>
    </w:p>
    <w:p w14:paraId="0250EAE4" w14:textId="7E23245E" w:rsidR="003D5100" w:rsidRPr="00FF6CB8" w:rsidRDefault="003D5100" w:rsidP="003D5100">
      <w:pPr>
        <w:pStyle w:val="ListParagraph"/>
        <w:ind w:left="792"/>
        <w:rPr>
          <w:rFonts w:ascii="Arial" w:hAnsi="Arial" w:cs="Arial"/>
        </w:rPr>
      </w:pPr>
      <w:r w:rsidRPr="00FF6CB8">
        <w:rPr>
          <w:rFonts w:ascii="Arial" w:hAnsi="Arial" w:cs="Arial"/>
          <w:noProof/>
        </w:rPr>
        <w:drawing>
          <wp:inline distT="0" distB="0" distL="0" distR="0" wp14:anchorId="1787D78A" wp14:editId="4E74A8E7">
            <wp:extent cx="3740898"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5621" cy="2985089"/>
                    </a:xfrm>
                    <a:prstGeom prst="rect">
                      <a:avLst/>
                    </a:prstGeom>
                    <a:noFill/>
                    <a:ln>
                      <a:noFill/>
                    </a:ln>
                  </pic:spPr>
                </pic:pic>
              </a:graphicData>
            </a:graphic>
          </wp:inline>
        </w:drawing>
      </w:r>
    </w:p>
    <w:p w14:paraId="2B3AE9E7" w14:textId="0F1AFF24" w:rsidR="00E302C5" w:rsidRPr="00FF6CB8" w:rsidRDefault="00E302C5" w:rsidP="00E302C5">
      <w:pPr>
        <w:pStyle w:val="Heading1"/>
        <w:numPr>
          <w:ilvl w:val="0"/>
          <w:numId w:val="1"/>
        </w:numPr>
        <w:rPr>
          <w:sz w:val="24"/>
        </w:rPr>
      </w:pPr>
      <w:bookmarkStart w:id="10" w:name="_Toc461520324"/>
      <w:bookmarkStart w:id="11" w:name="_Toc465089309"/>
      <w:r w:rsidRPr="00FF6CB8">
        <w:rPr>
          <w:sz w:val="24"/>
        </w:rPr>
        <w:t>Start New Academic Year</w:t>
      </w:r>
      <w:bookmarkEnd w:id="10"/>
      <w:bookmarkEnd w:id="11"/>
    </w:p>
    <w:p w14:paraId="5D1B6AAD" w14:textId="66E4BD82" w:rsidR="0019567B" w:rsidRPr="00FF6CB8" w:rsidRDefault="00AC2C78" w:rsidP="0019567B">
      <w:pPr>
        <w:pStyle w:val="ListParagraph"/>
        <w:numPr>
          <w:ilvl w:val="1"/>
          <w:numId w:val="1"/>
        </w:numPr>
        <w:rPr>
          <w:rFonts w:ascii="Arial" w:hAnsi="Arial" w:cs="Arial"/>
          <w:sz w:val="22"/>
          <w:szCs w:val="22"/>
        </w:rPr>
      </w:pPr>
      <w:r w:rsidRPr="00FF6CB8">
        <w:rPr>
          <w:rFonts w:ascii="Arial" w:hAnsi="Arial" w:cs="Arial"/>
          <w:sz w:val="22"/>
          <w:szCs w:val="22"/>
        </w:rPr>
        <w:t xml:space="preserve">Since </w:t>
      </w:r>
      <w:r w:rsidR="001E6968" w:rsidRPr="00FF6CB8">
        <w:rPr>
          <w:rFonts w:ascii="Arial" w:hAnsi="Arial" w:cs="Arial"/>
          <w:sz w:val="22"/>
          <w:szCs w:val="22"/>
        </w:rPr>
        <w:t xml:space="preserve">the </w:t>
      </w:r>
      <w:r w:rsidRPr="00FF6CB8">
        <w:rPr>
          <w:rFonts w:ascii="Arial" w:hAnsi="Arial" w:cs="Arial"/>
          <w:sz w:val="22"/>
          <w:szCs w:val="22"/>
        </w:rPr>
        <w:t xml:space="preserve">current year’s curriculum mapping, measured as well as </w:t>
      </w:r>
      <w:r w:rsidR="001E6968" w:rsidRPr="00FF6CB8">
        <w:rPr>
          <w:rFonts w:ascii="Arial" w:hAnsi="Arial" w:cs="Arial"/>
          <w:sz w:val="22"/>
          <w:szCs w:val="22"/>
        </w:rPr>
        <w:t>r</w:t>
      </w:r>
      <w:r w:rsidRPr="00FF6CB8">
        <w:rPr>
          <w:rFonts w:ascii="Arial" w:hAnsi="Arial" w:cs="Arial"/>
          <w:sz w:val="22"/>
          <w:szCs w:val="22"/>
        </w:rPr>
        <w:t xml:space="preserve">ubric information will be used as the starting </w:t>
      </w:r>
      <w:r w:rsidR="001E6968" w:rsidRPr="00FF6CB8">
        <w:rPr>
          <w:rFonts w:ascii="Arial" w:hAnsi="Arial" w:cs="Arial"/>
          <w:sz w:val="22"/>
          <w:szCs w:val="22"/>
        </w:rPr>
        <w:t xml:space="preserve">point </w:t>
      </w:r>
      <w:r w:rsidRPr="00FF6CB8">
        <w:rPr>
          <w:rFonts w:ascii="Arial" w:hAnsi="Arial" w:cs="Arial"/>
          <w:sz w:val="22"/>
          <w:szCs w:val="22"/>
        </w:rPr>
        <w:t xml:space="preserve">for </w:t>
      </w:r>
      <w:r w:rsidR="001E6968" w:rsidRPr="00FF6CB8">
        <w:rPr>
          <w:rFonts w:ascii="Arial" w:hAnsi="Arial" w:cs="Arial"/>
          <w:sz w:val="22"/>
          <w:szCs w:val="22"/>
        </w:rPr>
        <w:t xml:space="preserve">a </w:t>
      </w:r>
      <w:r w:rsidRPr="00FF6CB8">
        <w:rPr>
          <w:rFonts w:ascii="Arial" w:hAnsi="Arial" w:cs="Arial"/>
          <w:sz w:val="22"/>
          <w:szCs w:val="22"/>
        </w:rPr>
        <w:t>new academic year. An automated ETL process in Vena is built to accomplish this task.</w:t>
      </w:r>
    </w:p>
    <w:p w14:paraId="5F4B846E" w14:textId="6BBC1995" w:rsidR="008D6E1D" w:rsidRPr="00FF6CB8" w:rsidRDefault="008D6E1D" w:rsidP="00AC2C78">
      <w:pPr>
        <w:pStyle w:val="ListParagraph"/>
        <w:numPr>
          <w:ilvl w:val="1"/>
          <w:numId w:val="1"/>
        </w:numPr>
        <w:rPr>
          <w:rFonts w:ascii="Arial" w:hAnsi="Arial" w:cs="Arial"/>
          <w:sz w:val="22"/>
          <w:szCs w:val="22"/>
        </w:rPr>
      </w:pPr>
      <w:r w:rsidRPr="00FF6CB8">
        <w:rPr>
          <w:rFonts w:ascii="Arial" w:hAnsi="Arial" w:cs="Arial"/>
          <w:sz w:val="22"/>
          <w:szCs w:val="22"/>
        </w:rPr>
        <w:t xml:space="preserve">Open the input template “AcademicYearTemplate.csv” </w:t>
      </w:r>
      <w:r w:rsidRPr="00FF6CB8">
        <w:rPr>
          <w:rFonts w:ascii="Arial" w:hAnsi="Arial" w:cs="Arial"/>
          <w:sz w:val="22"/>
          <w:szCs w:val="22"/>
        </w:rPr>
        <w:sym w:font="Wingdings" w:char="F0E0"/>
      </w:r>
      <w:r w:rsidRPr="00FF6CB8">
        <w:rPr>
          <w:rFonts w:ascii="Arial" w:hAnsi="Arial" w:cs="Arial"/>
          <w:sz w:val="22"/>
          <w:szCs w:val="22"/>
        </w:rPr>
        <w:t xml:space="preserve">enter the new academic year data in cell “A1” (format yyyy-yyyy) </w:t>
      </w:r>
      <w:r w:rsidRPr="00FF6CB8">
        <w:rPr>
          <w:rFonts w:ascii="Arial" w:hAnsi="Arial" w:cs="Arial"/>
          <w:sz w:val="22"/>
          <w:szCs w:val="22"/>
        </w:rPr>
        <w:sym w:font="Wingdings" w:char="F0E0"/>
      </w:r>
      <w:r w:rsidRPr="00FF6CB8">
        <w:rPr>
          <w:rFonts w:ascii="Arial" w:hAnsi="Arial" w:cs="Arial"/>
          <w:sz w:val="22"/>
          <w:szCs w:val="22"/>
        </w:rPr>
        <w:t xml:space="preserve"> Save</w:t>
      </w:r>
    </w:p>
    <w:p w14:paraId="2A2E546E" w14:textId="40D9F51E" w:rsidR="008D6E1D" w:rsidRPr="00FF6CB8" w:rsidRDefault="008D6E1D" w:rsidP="008D6E1D">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4FA5D487" wp14:editId="04A3844A">
            <wp:extent cx="3609975" cy="14472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049D45BC" w14:textId="77777777" w:rsidR="0019567B" w:rsidRPr="00FF6CB8" w:rsidRDefault="0019567B" w:rsidP="008D6E1D">
      <w:pPr>
        <w:pStyle w:val="ListParagraph"/>
        <w:ind w:left="792"/>
        <w:rPr>
          <w:rFonts w:ascii="Arial" w:hAnsi="Arial" w:cs="Arial"/>
          <w:sz w:val="22"/>
          <w:szCs w:val="22"/>
        </w:rPr>
      </w:pPr>
    </w:p>
    <w:p w14:paraId="6B94733D" w14:textId="6A2B3501" w:rsidR="008D6E1D" w:rsidRPr="00FF6CB8" w:rsidRDefault="008D6E1D" w:rsidP="00AC2C78">
      <w:pPr>
        <w:pStyle w:val="ListParagraph"/>
        <w:numPr>
          <w:ilvl w:val="1"/>
          <w:numId w:val="1"/>
        </w:numPr>
        <w:rPr>
          <w:rFonts w:ascii="Arial" w:hAnsi="Arial" w:cs="Arial"/>
          <w:sz w:val="22"/>
          <w:szCs w:val="22"/>
        </w:rPr>
      </w:pPr>
      <w:r w:rsidRPr="00FF6CB8">
        <w:rPr>
          <w:rFonts w:ascii="Arial" w:hAnsi="Arial" w:cs="Arial"/>
          <w:sz w:val="22"/>
          <w:szCs w:val="22"/>
        </w:rPr>
        <w:t xml:space="preserve">Click on “Modeler” </w:t>
      </w:r>
      <w:r w:rsidRPr="00FF6CB8">
        <w:rPr>
          <w:rFonts w:ascii="Arial" w:hAnsi="Arial" w:cs="Arial"/>
          <w:sz w:val="22"/>
          <w:szCs w:val="22"/>
        </w:rPr>
        <w:sym w:font="Wingdings" w:char="F0E0"/>
      </w:r>
      <w:r w:rsidRPr="00FF6CB8">
        <w:rPr>
          <w:rFonts w:ascii="Arial" w:hAnsi="Arial" w:cs="Arial"/>
          <w:sz w:val="22"/>
          <w:szCs w:val="22"/>
        </w:rPr>
        <w:t xml:space="preserve"> “Data Modeler” </w:t>
      </w:r>
      <w:r w:rsidRPr="00FF6CB8">
        <w:rPr>
          <w:rFonts w:ascii="Arial" w:hAnsi="Arial" w:cs="Arial"/>
          <w:sz w:val="22"/>
          <w:szCs w:val="22"/>
        </w:rPr>
        <w:sym w:font="Wingdings" w:char="F0E0"/>
      </w:r>
      <w:r w:rsidRPr="00FF6CB8">
        <w:rPr>
          <w:rFonts w:ascii="Arial" w:hAnsi="Arial" w:cs="Arial"/>
          <w:sz w:val="22"/>
          <w:szCs w:val="22"/>
        </w:rPr>
        <w:t xml:space="preserve"> “ETL” </w:t>
      </w:r>
      <w:r w:rsidRPr="00FF6CB8">
        <w:rPr>
          <w:rFonts w:ascii="Arial" w:hAnsi="Arial" w:cs="Arial"/>
          <w:sz w:val="22"/>
          <w:szCs w:val="22"/>
        </w:rPr>
        <w:sym w:font="Wingdings" w:char="F0E0"/>
      </w:r>
      <w:r w:rsidRPr="00FF6CB8">
        <w:rPr>
          <w:rFonts w:ascii="Arial" w:hAnsi="Arial" w:cs="Arial"/>
          <w:sz w:val="22"/>
          <w:szCs w:val="22"/>
        </w:rPr>
        <w:t xml:space="preserve"> </w:t>
      </w:r>
      <w:r w:rsidR="007B4922" w:rsidRPr="00FF6CB8">
        <w:rPr>
          <w:rFonts w:ascii="Arial" w:hAnsi="Arial" w:cs="Arial"/>
          <w:sz w:val="22"/>
          <w:szCs w:val="22"/>
        </w:rPr>
        <w:t>“Import”</w:t>
      </w:r>
      <w:r w:rsidR="007B4922" w:rsidRPr="00FF6CB8">
        <w:rPr>
          <w:rFonts w:ascii="Arial" w:hAnsi="Arial" w:cs="Arial"/>
          <w:sz w:val="22"/>
          <w:szCs w:val="22"/>
        </w:rPr>
        <w:sym w:font="Wingdings" w:char="F0E0"/>
      </w:r>
      <w:r w:rsidRPr="00FF6CB8">
        <w:rPr>
          <w:rFonts w:ascii="Arial" w:hAnsi="Arial" w:cs="Arial"/>
          <w:sz w:val="22"/>
          <w:szCs w:val="22"/>
        </w:rPr>
        <w:t>Click the “Run” button (</w:t>
      </w:r>
      <w:r w:rsidRPr="00FF6CB8">
        <w:rPr>
          <w:rFonts w:ascii="Arial" w:hAnsi="Arial" w:cs="Arial"/>
          <w:noProof/>
          <w:sz w:val="22"/>
          <w:szCs w:val="22"/>
        </w:rPr>
        <w:drawing>
          <wp:inline distT="0" distB="0" distL="0" distR="0" wp14:anchorId="7CF999B6" wp14:editId="0E8AD7E0">
            <wp:extent cx="22860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FF6CB8">
        <w:rPr>
          <w:rFonts w:ascii="Arial" w:hAnsi="Arial" w:cs="Arial"/>
          <w:sz w:val="22"/>
          <w:szCs w:val="22"/>
        </w:rPr>
        <w:t xml:space="preserve">) </w:t>
      </w:r>
      <w:r w:rsidR="007B4922" w:rsidRPr="00FF6CB8">
        <w:rPr>
          <w:rFonts w:ascii="Arial" w:hAnsi="Arial" w:cs="Arial"/>
          <w:sz w:val="22"/>
          <w:szCs w:val="22"/>
        </w:rPr>
        <w:t>on “New Academic Year”</w:t>
      </w:r>
    </w:p>
    <w:p w14:paraId="169D55CF" w14:textId="0ADB1716" w:rsidR="007B4922" w:rsidRPr="00FF6CB8" w:rsidRDefault="007B4922" w:rsidP="007B4922">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6780BA62" wp14:editId="2687A79D">
            <wp:extent cx="2887848" cy="3188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951" cy="3197614"/>
                    </a:xfrm>
                    <a:prstGeom prst="rect">
                      <a:avLst/>
                    </a:prstGeom>
                    <a:noFill/>
                    <a:ln>
                      <a:noFill/>
                    </a:ln>
                  </pic:spPr>
                </pic:pic>
              </a:graphicData>
            </a:graphic>
          </wp:inline>
        </w:drawing>
      </w:r>
    </w:p>
    <w:p w14:paraId="12116902" w14:textId="77777777" w:rsidR="0019567B" w:rsidRPr="00FF6CB8" w:rsidRDefault="0019567B" w:rsidP="007B4922">
      <w:pPr>
        <w:pStyle w:val="ListParagraph"/>
        <w:ind w:left="792"/>
        <w:rPr>
          <w:rFonts w:ascii="Arial" w:hAnsi="Arial" w:cs="Arial"/>
          <w:sz w:val="22"/>
          <w:szCs w:val="22"/>
        </w:rPr>
      </w:pPr>
    </w:p>
    <w:p w14:paraId="1B664F8A" w14:textId="34871A3C" w:rsidR="007B4922" w:rsidRPr="00FF6CB8" w:rsidRDefault="007B4922" w:rsidP="00AC2C78">
      <w:pPr>
        <w:pStyle w:val="ListParagraph"/>
        <w:numPr>
          <w:ilvl w:val="1"/>
          <w:numId w:val="1"/>
        </w:numPr>
        <w:rPr>
          <w:rFonts w:ascii="Arial" w:hAnsi="Arial" w:cs="Arial"/>
          <w:sz w:val="22"/>
          <w:szCs w:val="22"/>
        </w:rPr>
      </w:pPr>
      <w:r w:rsidRPr="00FF6CB8">
        <w:rPr>
          <w:rFonts w:ascii="Arial" w:hAnsi="Arial" w:cs="Arial"/>
          <w:sz w:val="22"/>
          <w:szCs w:val="22"/>
        </w:rPr>
        <w:t>On the open windows, click “Choose File”</w:t>
      </w:r>
      <w:r w:rsidRPr="00FF6CB8">
        <w:rPr>
          <w:rFonts w:ascii="Arial" w:hAnsi="Arial" w:cs="Arial"/>
          <w:sz w:val="22"/>
          <w:szCs w:val="22"/>
        </w:rPr>
        <w:sym w:font="Wingdings" w:char="F0E0"/>
      </w:r>
      <w:r w:rsidRPr="00FF6CB8">
        <w:rPr>
          <w:rFonts w:ascii="Arial" w:hAnsi="Arial" w:cs="Arial"/>
          <w:sz w:val="22"/>
          <w:szCs w:val="22"/>
        </w:rPr>
        <w:t xml:space="preserve">select the “AcademicYearTemplate.csv” from step 2 </w:t>
      </w:r>
      <w:r w:rsidRPr="00FF6CB8">
        <w:rPr>
          <w:rFonts w:ascii="Arial" w:hAnsi="Arial" w:cs="Arial"/>
          <w:sz w:val="22"/>
          <w:szCs w:val="22"/>
        </w:rPr>
        <w:sym w:font="Wingdings" w:char="F0E0"/>
      </w:r>
      <w:r w:rsidRPr="00FF6CB8">
        <w:rPr>
          <w:rFonts w:ascii="Arial" w:hAnsi="Arial" w:cs="Arial"/>
          <w:sz w:val="22"/>
          <w:szCs w:val="22"/>
        </w:rPr>
        <w:t xml:space="preserve"> Click “Import”</w:t>
      </w:r>
    </w:p>
    <w:p w14:paraId="3E06358E" w14:textId="3C09A3D7" w:rsidR="007B4922" w:rsidRPr="00FF6CB8" w:rsidRDefault="007B4922" w:rsidP="007B4922">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182CAA98" wp14:editId="43CE1408">
            <wp:extent cx="3829672"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5090" cy="3016917"/>
                    </a:xfrm>
                    <a:prstGeom prst="rect">
                      <a:avLst/>
                    </a:prstGeom>
                    <a:noFill/>
                    <a:ln>
                      <a:noFill/>
                    </a:ln>
                  </pic:spPr>
                </pic:pic>
              </a:graphicData>
            </a:graphic>
          </wp:inline>
        </w:drawing>
      </w:r>
    </w:p>
    <w:p w14:paraId="1E939001" w14:textId="77777777" w:rsidR="00707A0C" w:rsidRPr="00FF6CB8" w:rsidRDefault="007B4922" w:rsidP="00A14565">
      <w:pPr>
        <w:pStyle w:val="ListParagraph"/>
        <w:numPr>
          <w:ilvl w:val="1"/>
          <w:numId w:val="1"/>
        </w:numPr>
        <w:rPr>
          <w:rFonts w:ascii="Arial" w:hAnsi="Arial" w:cs="Arial"/>
          <w:sz w:val="22"/>
          <w:szCs w:val="22"/>
        </w:rPr>
      </w:pPr>
      <w:r w:rsidRPr="00FF6CB8">
        <w:rPr>
          <w:rFonts w:ascii="Arial" w:hAnsi="Arial" w:cs="Arial"/>
          <w:sz w:val="22"/>
          <w:szCs w:val="22"/>
        </w:rPr>
        <w:t xml:space="preserve">You will now see the ETL Status “RUNNING” </w:t>
      </w:r>
      <w:r w:rsidRPr="00FF6CB8">
        <w:rPr>
          <w:rFonts w:ascii="Arial" w:hAnsi="Arial" w:cs="Arial"/>
          <w:sz w:val="22"/>
          <w:szCs w:val="22"/>
        </w:rPr>
        <w:sym w:font="Wingdings" w:char="F0E0"/>
      </w:r>
      <w:r w:rsidRPr="00FF6CB8">
        <w:rPr>
          <w:rFonts w:ascii="Arial" w:hAnsi="Arial" w:cs="Arial"/>
          <w:sz w:val="22"/>
          <w:szCs w:val="22"/>
        </w:rPr>
        <w:t xml:space="preserve"> once the ETL job </w:t>
      </w:r>
      <w:r w:rsidR="001E6968" w:rsidRPr="00FF6CB8">
        <w:rPr>
          <w:rFonts w:ascii="Arial" w:hAnsi="Arial" w:cs="Arial"/>
          <w:sz w:val="22"/>
          <w:szCs w:val="22"/>
        </w:rPr>
        <w:t xml:space="preserve">is </w:t>
      </w:r>
      <w:r w:rsidRPr="00FF6CB8">
        <w:rPr>
          <w:rFonts w:ascii="Arial" w:hAnsi="Arial" w:cs="Arial"/>
          <w:sz w:val="22"/>
          <w:szCs w:val="22"/>
        </w:rPr>
        <w:t xml:space="preserve">completed, the status will become “COMPLETED” (it will take about 5-10 minutes to complete the ETL job, you can </w:t>
      </w:r>
      <w:r w:rsidR="00AC52D4" w:rsidRPr="00FF6CB8">
        <w:rPr>
          <w:rFonts w:ascii="Arial" w:hAnsi="Arial" w:cs="Arial"/>
          <w:sz w:val="22"/>
          <w:szCs w:val="22"/>
        </w:rPr>
        <w:t xml:space="preserve">click the refresh </w:t>
      </w:r>
      <w:r w:rsidR="001E6968" w:rsidRPr="00FF6CB8">
        <w:rPr>
          <w:rFonts w:ascii="Arial" w:hAnsi="Arial" w:cs="Arial"/>
          <w:sz w:val="22"/>
          <w:szCs w:val="22"/>
        </w:rPr>
        <w:t>button</w:t>
      </w:r>
      <w:r w:rsidR="00AC52D4" w:rsidRPr="00FF6CB8">
        <w:rPr>
          <w:rFonts w:ascii="Arial" w:hAnsi="Arial" w:cs="Arial"/>
          <w:sz w:val="22"/>
          <w:szCs w:val="22"/>
        </w:rPr>
        <w:t xml:space="preserve"> above the “Status” to refresh)</w:t>
      </w:r>
    </w:p>
    <w:p w14:paraId="17AEEA1D" w14:textId="1E0835FB" w:rsidR="007B4922" w:rsidRPr="00FF6CB8" w:rsidRDefault="007B4922" w:rsidP="00A14565">
      <w:pPr>
        <w:pStyle w:val="ListParagraph"/>
        <w:numPr>
          <w:ilvl w:val="1"/>
          <w:numId w:val="1"/>
        </w:numPr>
        <w:rPr>
          <w:rFonts w:ascii="Arial" w:hAnsi="Arial" w:cs="Arial"/>
          <w:sz w:val="22"/>
          <w:szCs w:val="22"/>
        </w:rPr>
      </w:pPr>
      <w:r w:rsidRPr="00FF6CB8">
        <w:rPr>
          <w:rFonts w:ascii="Arial" w:hAnsi="Arial" w:cs="Arial"/>
          <w:noProof/>
          <w:sz w:val="22"/>
          <w:szCs w:val="22"/>
        </w:rPr>
        <w:drawing>
          <wp:inline distT="0" distB="0" distL="0" distR="0" wp14:anchorId="368DFD04" wp14:editId="096E94FE">
            <wp:extent cx="5457825" cy="11563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2395F724" w14:textId="77777777" w:rsidR="00AC52D4" w:rsidRPr="00FF6CB8" w:rsidRDefault="00AC52D4" w:rsidP="00AC52D4">
      <w:pPr>
        <w:pStyle w:val="ListParagraph"/>
        <w:ind w:left="792"/>
        <w:rPr>
          <w:rFonts w:ascii="Arial" w:hAnsi="Arial" w:cs="Arial"/>
          <w:sz w:val="22"/>
          <w:szCs w:val="22"/>
        </w:rPr>
      </w:pPr>
    </w:p>
    <w:p w14:paraId="55AC8581" w14:textId="3958CCC1" w:rsidR="00AC52D4" w:rsidRPr="00FF6CB8" w:rsidRDefault="00AC52D4" w:rsidP="00AC52D4">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2B72B7E9" wp14:editId="65F3A32B">
            <wp:extent cx="5581650" cy="14598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4753" cy="1465858"/>
                    </a:xfrm>
                    <a:prstGeom prst="rect">
                      <a:avLst/>
                    </a:prstGeom>
                    <a:noFill/>
                    <a:ln>
                      <a:noFill/>
                    </a:ln>
                  </pic:spPr>
                </pic:pic>
              </a:graphicData>
            </a:graphic>
          </wp:inline>
        </w:drawing>
      </w:r>
    </w:p>
    <w:p w14:paraId="1CD3FE3A" w14:textId="1A588FF8" w:rsidR="00AC52D4" w:rsidRPr="00FF6CB8" w:rsidRDefault="00AC52D4" w:rsidP="00AC52D4">
      <w:pPr>
        <w:pStyle w:val="ListParagraph"/>
        <w:numPr>
          <w:ilvl w:val="1"/>
          <w:numId w:val="1"/>
        </w:numPr>
        <w:rPr>
          <w:rFonts w:ascii="Arial" w:hAnsi="Arial" w:cs="Arial"/>
          <w:sz w:val="22"/>
          <w:szCs w:val="22"/>
        </w:rPr>
      </w:pPr>
      <w:r w:rsidRPr="00FF6CB8">
        <w:rPr>
          <w:rFonts w:ascii="Arial" w:hAnsi="Arial" w:cs="Arial"/>
          <w:sz w:val="22"/>
          <w:szCs w:val="22"/>
        </w:rPr>
        <w:t xml:space="preserve">After the ETL </w:t>
      </w:r>
      <w:r w:rsidR="001E6968" w:rsidRPr="00FF6CB8">
        <w:rPr>
          <w:rFonts w:ascii="Arial" w:hAnsi="Arial" w:cs="Arial"/>
          <w:sz w:val="22"/>
          <w:szCs w:val="22"/>
        </w:rPr>
        <w:t xml:space="preserve">is </w:t>
      </w:r>
      <w:r w:rsidRPr="00FF6CB8">
        <w:rPr>
          <w:rFonts w:ascii="Arial" w:hAnsi="Arial" w:cs="Arial"/>
          <w:sz w:val="22"/>
          <w:szCs w:val="22"/>
        </w:rPr>
        <w:t>completed, you should see the data appear under the “Year” dimension</w:t>
      </w:r>
    </w:p>
    <w:p w14:paraId="194B8FFD" w14:textId="0F5290E0" w:rsidR="00AC52D4" w:rsidRPr="00FF6CB8" w:rsidRDefault="00AC52D4" w:rsidP="00AC52D4">
      <w:pPr>
        <w:pStyle w:val="ListParagraph"/>
        <w:ind w:left="792"/>
        <w:rPr>
          <w:rFonts w:ascii="Arial" w:hAnsi="Arial" w:cs="Arial"/>
        </w:rPr>
      </w:pPr>
      <w:r w:rsidRPr="00FF6CB8">
        <w:rPr>
          <w:rFonts w:ascii="Arial" w:hAnsi="Arial" w:cs="Arial"/>
          <w:noProof/>
        </w:rPr>
        <w:drawing>
          <wp:inline distT="0" distB="0" distL="0" distR="0" wp14:anchorId="4173EA6F" wp14:editId="0A3DCD4D">
            <wp:extent cx="5905500" cy="159940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7760" cy="1605435"/>
                    </a:xfrm>
                    <a:prstGeom prst="rect">
                      <a:avLst/>
                    </a:prstGeom>
                    <a:noFill/>
                    <a:ln>
                      <a:noFill/>
                    </a:ln>
                  </pic:spPr>
                </pic:pic>
              </a:graphicData>
            </a:graphic>
          </wp:inline>
        </w:drawing>
      </w:r>
    </w:p>
    <w:p w14:paraId="20113CF1" w14:textId="77777777" w:rsidR="0019567B" w:rsidRPr="00FF6CB8" w:rsidRDefault="00E302C5" w:rsidP="0019567B">
      <w:pPr>
        <w:pStyle w:val="Heading1"/>
        <w:numPr>
          <w:ilvl w:val="0"/>
          <w:numId w:val="1"/>
        </w:numPr>
        <w:rPr>
          <w:sz w:val="24"/>
        </w:rPr>
      </w:pPr>
      <w:bookmarkStart w:id="12" w:name="_Toc461520325"/>
      <w:bookmarkStart w:id="13" w:name="_Toc465089310"/>
      <w:r w:rsidRPr="00FF6CB8">
        <w:rPr>
          <w:sz w:val="24"/>
        </w:rPr>
        <w:lastRenderedPageBreak/>
        <w:t>Historical Program Measurement Archive</w:t>
      </w:r>
      <w:bookmarkEnd w:id="12"/>
      <w:bookmarkEnd w:id="13"/>
    </w:p>
    <w:p w14:paraId="55B79083" w14:textId="3AF11982" w:rsidR="00D02873" w:rsidRPr="00FF6CB8" w:rsidRDefault="00114998" w:rsidP="0019567B">
      <w:pPr>
        <w:pStyle w:val="ListParagraph"/>
        <w:numPr>
          <w:ilvl w:val="1"/>
          <w:numId w:val="1"/>
        </w:numPr>
        <w:rPr>
          <w:rFonts w:ascii="Arial" w:hAnsi="Arial" w:cs="Arial"/>
          <w:color w:val="FF0000"/>
          <w:sz w:val="22"/>
          <w:szCs w:val="22"/>
        </w:rPr>
      </w:pPr>
      <w:r w:rsidRPr="00FF6CB8">
        <w:rPr>
          <w:rFonts w:ascii="Arial" w:hAnsi="Arial" w:cs="Arial"/>
          <w:color w:val="FF0000"/>
          <w:sz w:val="22"/>
          <w:szCs w:val="22"/>
        </w:rPr>
        <w:t>Please only archive the program measurement when the program is fully completed</w:t>
      </w:r>
      <w:r w:rsidR="001E6968" w:rsidRPr="00FF6CB8">
        <w:rPr>
          <w:rFonts w:ascii="Arial" w:hAnsi="Arial" w:cs="Arial"/>
          <w:color w:val="FF0000"/>
          <w:sz w:val="22"/>
          <w:szCs w:val="22"/>
        </w:rPr>
        <w:t>. The purpose of archiving</w:t>
      </w:r>
      <w:r w:rsidR="00D02873" w:rsidRPr="00FF6CB8">
        <w:rPr>
          <w:rFonts w:ascii="Arial" w:hAnsi="Arial" w:cs="Arial"/>
          <w:color w:val="FF0000"/>
          <w:sz w:val="22"/>
          <w:szCs w:val="22"/>
        </w:rPr>
        <w:t xml:space="preserve"> the program measurement data is to track the historical trend of a program.</w:t>
      </w:r>
    </w:p>
    <w:p w14:paraId="0C3A8D92" w14:textId="3CA2BA28" w:rsidR="0083632E" w:rsidRPr="00FF6CB8" w:rsidRDefault="0083632E" w:rsidP="0083632E">
      <w:pPr>
        <w:pStyle w:val="ListParagraph"/>
        <w:numPr>
          <w:ilvl w:val="1"/>
          <w:numId w:val="1"/>
        </w:numPr>
        <w:rPr>
          <w:rFonts w:ascii="Arial" w:hAnsi="Arial" w:cs="Arial"/>
          <w:sz w:val="22"/>
          <w:szCs w:val="22"/>
        </w:rPr>
      </w:pPr>
      <w:r w:rsidRPr="00FF6CB8">
        <w:rPr>
          <w:rFonts w:ascii="Arial" w:hAnsi="Arial" w:cs="Arial"/>
          <w:sz w:val="22"/>
          <w:szCs w:val="22"/>
        </w:rPr>
        <w:t>The purpose of archiving the data is so that the historical program measurement report can be generated.</w:t>
      </w:r>
    </w:p>
    <w:p w14:paraId="3F6BDA8C" w14:textId="51D5F041"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Open the input template “AcademicYearTemplate.csv” </w:t>
      </w:r>
      <w:r w:rsidRPr="00FF6CB8">
        <w:rPr>
          <w:rFonts w:ascii="Arial" w:hAnsi="Arial" w:cs="Arial"/>
          <w:sz w:val="22"/>
          <w:szCs w:val="22"/>
        </w:rPr>
        <w:sym w:font="Wingdings" w:char="F0E0"/>
      </w:r>
      <w:r w:rsidRPr="00FF6CB8">
        <w:rPr>
          <w:rFonts w:ascii="Arial" w:hAnsi="Arial" w:cs="Arial"/>
          <w:sz w:val="22"/>
          <w:szCs w:val="22"/>
        </w:rPr>
        <w:t xml:space="preserve">enter the new academic year data in cell “A1” (format yyyy-yyyy) </w:t>
      </w:r>
      <w:r w:rsidRPr="00FF6CB8">
        <w:rPr>
          <w:rFonts w:ascii="Arial" w:hAnsi="Arial" w:cs="Arial"/>
          <w:sz w:val="22"/>
          <w:szCs w:val="22"/>
        </w:rPr>
        <w:sym w:font="Wingdings" w:char="F0E0"/>
      </w:r>
      <w:r w:rsidRPr="00FF6CB8">
        <w:rPr>
          <w:rFonts w:ascii="Arial" w:hAnsi="Arial" w:cs="Arial"/>
          <w:sz w:val="22"/>
          <w:szCs w:val="22"/>
        </w:rPr>
        <w:t xml:space="preserve"> Save</w:t>
      </w:r>
    </w:p>
    <w:p w14:paraId="27AC0188" w14:textId="62FA3F1F" w:rsidR="00D02873" w:rsidRPr="00FF6CB8" w:rsidRDefault="00D02873" w:rsidP="00D02873">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426A6BF6" wp14:editId="07BC971C">
            <wp:extent cx="3609975" cy="144727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8806" cy="1450819"/>
                    </a:xfrm>
                    <a:prstGeom prst="rect">
                      <a:avLst/>
                    </a:prstGeom>
                    <a:noFill/>
                    <a:ln>
                      <a:noFill/>
                    </a:ln>
                  </pic:spPr>
                </pic:pic>
              </a:graphicData>
            </a:graphic>
          </wp:inline>
        </w:drawing>
      </w:r>
    </w:p>
    <w:p w14:paraId="35546D1E" w14:textId="77777777" w:rsidR="0019567B" w:rsidRPr="00FF6CB8" w:rsidRDefault="0019567B" w:rsidP="00D02873">
      <w:pPr>
        <w:pStyle w:val="ListParagraph"/>
        <w:ind w:left="792"/>
        <w:rPr>
          <w:rFonts w:ascii="Arial" w:hAnsi="Arial" w:cs="Arial"/>
          <w:sz w:val="22"/>
          <w:szCs w:val="22"/>
        </w:rPr>
      </w:pPr>
    </w:p>
    <w:p w14:paraId="0CC37BA0" w14:textId="7D62CAFB"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Click on “Modeler” </w:t>
      </w:r>
      <w:r w:rsidRPr="00FF6CB8">
        <w:rPr>
          <w:rFonts w:ascii="Arial" w:hAnsi="Arial" w:cs="Arial"/>
          <w:sz w:val="22"/>
          <w:szCs w:val="22"/>
        </w:rPr>
        <w:sym w:font="Wingdings" w:char="F0E0"/>
      </w:r>
      <w:r w:rsidRPr="00FF6CB8">
        <w:rPr>
          <w:rFonts w:ascii="Arial" w:hAnsi="Arial" w:cs="Arial"/>
          <w:sz w:val="22"/>
          <w:szCs w:val="22"/>
        </w:rPr>
        <w:t xml:space="preserve"> “Data Modeler” </w:t>
      </w:r>
      <w:r w:rsidRPr="00FF6CB8">
        <w:rPr>
          <w:rFonts w:ascii="Arial" w:hAnsi="Arial" w:cs="Arial"/>
          <w:sz w:val="22"/>
          <w:szCs w:val="22"/>
        </w:rPr>
        <w:sym w:font="Wingdings" w:char="F0E0"/>
      </w:r>
      <w:r w:rsidRPr="00FF6CB8">
        <w:rPr>
          <w:rFonts w:ascii="Arial" w:hAnsi="Arial" w:cs="Arial"/>
          <w:sz w:val="22"/>
          <w:szCs w:val="22"/>
        </w:rPr>
        <w:t xml:space="preserve"> “ETL” </w:t>
      </w:r>
      <w:r w:rsidRPr="00FF6CB8">
        <w:rPr>
          <w:rFonts w:ascii="Arial" w:hAnsi="Arial" w:cs="Arial"/>
          <w:sz w:val="22"/>
          <w:szCs w:val="22"/>
        </w:rPr>
        <w:sym w:font="Wingdings" w:char="F0E0"/>
      </w:r>
      <w:r w:rsidRPr="00FF6CB8">
        <w:rPr>
          <w:rFonts w:ascii="Arial" w:hAnsi="Arial" w:cs="Arial"/>
          <w:sz w:val="22"/>
          <w:szCs w:val="22"/>
        </w:rPr>
        <w:t xml:space="preserve"> “Import”</w:t>
      </w:r>
      <w:r w:rsidRPr="00FF6CB8">
        <w:rPr>
          <w:rFonts w:ascii="Arial" w:hAnsi="Arial" w:cs="Arial"/>
          <w:sz w:val="22"/>
          <w:szCs w:val="22"/>
        </w:rPr>
        <w:sym w:font="Wingdings" w:char="F0E0"/>
      </w:r>
      <w:r w:rsidRPr="00FF6CB8">
        <w:rPr>
          <w:rFonts w:ascii="Arial" w:hAnsi="Arial" w:cs="Arial"/>
          <w:sz w:val="22"/>
          <w:szCs w:val="22"/>
        </w:rPr>
        <w:t>Click the “Run” button (</w:t>
      </w:r>
      <w:r w:rsidRPr="00FF6CB8">
        <w:rPr>
          <w:rFonts w:ascii="Arial" w:hAnsi="Arial" w:cs="Arial"/>
          <w:noProof/>
          <w:sz w:val="22"/>
          <w:szCs w:val="22"/>
        </w:rPr>
        <w:drawing>
          <wp:inline distT="0" distB="0" distL="0" distR="0" wp14:anchorId="68FDBF5F" wp14:editId="69A3942C">
            <wp:extent cx="228600" cy="24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47650"/>
                    </a:xfrm>
                    <a:prstGeom prst="rect">
                      <a:avLst/>
                    </a:prstGeom>
                  </pic:spPr>
                </pic:pic>
              </a:graphicData>
            </a:graphic>
          </wp:inline>
        </w:drawing>
      </w:r>
      <w:r w:rsidRPr="00FF6CB8">
        <w:rPr>
          <w:rFonts w:ascii="Arial" w:hAnsi="Arial" w:cs="Arial"/>
          <w:sz w:val="22"/>
          <w:szCs w:val="22"/>
        </w:rPr>
        <w:t>) on “Historical Program Measurement Archive”</w:t>
      </w:r>
    </w:p>
    <w:p w14:paraId="5211FF29" w14:textId="27E4AE89" w:rsidR="00D02873" w:rsidRPr="00FF6CB8" w:rsidRDefault="00D02873" w:rsidP="00D02873">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7B47699" wp14:editId="575C68E2">
            <wp:extent cx="5162462" cy="26765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66552" cy="2678645"/>
                    </a:xfrm>
                    <a:prstGeom prst="rect">
                      <a:avLst/>
                    </a:prstGeom>
                    <a:noFill/>
                    <a:ln>
                      <a:noFill/>
                    </a:ln>
                  </pic:spPr>
                </pic:pic>
              </a:graphicData>
            </a:graphic>
          </wp:inline>
        </w:drawing>
      </w:r>
    </w:p>
    <w:p w14:paraId="7741B8D7" w14:textId="6861AE73"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You will now see the ETL Status “RUNNING” </w:t>
      </w:r>
      <w:r w:rsidRPr="00FF6CB8">
        <w:rPr>
          <w:rFonts w:ascii="Arial" w:hAnsi="Arial" w:cs="Arial"/>
          <w:sz w:val="22"/>
          <w:szCs w:val="22"/>
        </w:rPr>
        <w:sym w:font="Wingdings" w:char="F0E0"/>
      </w:r>
      <w:r w:rsidRPr="00FF6CB8">
        <w:rPr>
          <w:rFonts w:ascii="Arial" w:hAnsi="Arial" w:cs="Arial"/>
          <w:sz w:val="22"/>
          <w:szCs w:val="22"/>
        </w:rPr>
        <w:t xml:space="preserve"> once the ETL job </w:t>
      </w:r>
      <w:r w:rsidR="001E6968" w:rsidRPr="00FF6CB8">
        <w:rPr>
          <w:rFonts w:ascii="Arial" w:hAnsi="Arial" w:cs="Arial"/>
          <w:sz w:val="22"/>
          <w:szCs w:val="22"/>
        </w:rPr>
        <w:t xml:space="preserve">is </w:t>
      </w:r>
      <w:r w:rsidRPr="00FF6CB8">
        <w:rPr>
          <w:rFonts w:ascii="Arial" w:hAnsi="Arial" w:cs="Arial"/>
          <w:sz w:val="22"/>
          <w:szCs w:val="22"/>
        </w:rPr>
        <w:t>completed, the status will become “COMPLETED” (it will take about 5-10 minutes to complete the ETL job, y</w:t>
      </w:r>
      <w:r w:rsidR="001E6968" w:rsidRPr="00FF6CB8">
        <w:rPr>
          <w:rFonts w:ascii="Arial" w:hAnsi="Arial" w:cs="Arial"/>
          <w:sz w:val="22"/>
          <w:szCs w:val="22"/>
        </w:rPr>
        <w:t>ou can click the refresh bu</w:t>
      </w:r>
      <w:r w:rsidRPr="00FF6CB8">
        <w:rPr>
          <w:rFonts w:ascii="Arial" w:hAnsi="Arial" w:cs="Arial"/>
          <w:sz w:val="22"/>
          <w:szCs w:val="22"/>
        </w:rPr>
        <w:t>tto</w:t>
      </w:r>
      <w:r w:rsidR="001E6968" w:rsidRPr="00FF6CB8">
        <w:rPr>
          <w:rFonts w:ascii="Arial" w:hAnsi="Arial" w:cs="Arial"/>
          <w:sz w:val="22"/>
          <w:szCs w:val="22"/>
        </w:rPr>
        <w:t>n</w:t>
      </w:r>
      <w:r w:rsidRPr="00FF6CB8">
        <w:rPr>
          <w:rFonts w:ascii="Arial" w:hAnsi="Arial" w:cs="Arial"/>
          <w:sz w:val="22"/>
          <w:szCs w:val="22"/>
        </w:rPr>
        <w:t xml:space="preserve"> above the “Status” to refresh)</w:t>
      </w:r>
      <w:r w:rsidRPr="00FF6CB8">
        <w:rPr>
          <w:rFonts w:ascii="Arial" w:hAnsi="Arial" w:cs="Arial"/>
          <w:noProof/>
          <w:sz w:val="22"/>
          <w:szCs w:val="22"/>
        </w:rPr>
        <w:drawing>
          <wp:inline distT="0" distB="0" distL="0" distR="0" wp14:anchorId="2F5D1135" wp14:editId="2069F6E5">
            <wp:extent cx="5457825" cy="115639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986" cy="1161512"/>
                    </a:xfrm>
                    <a:prstGeom prst="rect">
                      <a:avLst/>
                    </a:prstGeom>
                    <a:noFill/>
                    <a:ln>
                      <a:noFill/>
                    </a:ln>
                  </pic:spPr>
                </pic:pic>
              </a:graphicData>
            </a:graphic>
          </wp:inline>
        </w:drawing>
      </w:r>
    </w:p>
    <w:p w14:paraId="368C3CA9" w14:textId="6AC0C4D1" w:rsidR="00114998" w:rsidRPr="00FF6CB8" w:rsidRDefault="00114998" w:rsidP="00D02873">
      <w:pPr>
        <w:pStyle w:val="ListParagraph"/>
        <w:ind w:left="792"/>
        <w:rPr>
          <w:rFonts w:ascii="Arial" w:hAnsi="Arial" w:cs="Arial"/>
          <w:sz w:val="22"/>
          <w:szCs w:val="22"/>
        </w:rPr>
      </w:pPr>
    </w:p>
    <w:p w14:paraId="5C76C900" w14:textId="2D40C110" w:rsidR="00114998" w:rsidRPr="00FF6CB8" w:rsidRDefault="00114998" w:rsidP="00114998">
      <w:pPr>
        <w:rPr>
          <w:rFonts w:ascii="Arial" w:hAnsi="Arial" w:cs="Arial"/>
          <w:sz w:val="22"/>
          <w:szCs w:val="22"/>
        </w:rPr>
      </w:pPr>
    </w:p>
    <w:p w14:paraId="283B417E" w14:textId="4C998F9F" w:rsidR="007C0AFF" w:rsidRPr="00FF6CB8" w:rsidRDefault="007C0AFF" w:rsidP="007C0AFF">
      <w:pPr>
        <w:pStyle w:val="Heading1"/>
        <w:numPr>
          <w:ilvl w:val="0"/>
          <w:numId w:val="1"/>
        </w:numPr>
        <w:rPr>
          <w:sz w:val="24"/>
        </w:rPr>
      </w:pPr>
      <w:bookmarkStart w:id="14" w:name="_Toc461520326"/>
      <w:bookmarkStart w:id="15" w:name="_Toc465089311"/>
      <w:r w:rsidRPr="00FF6CB8">
        <w:rPr>
          <w:sz w:val="24"/>
        </w:rPr>
        <w:lastRenderedPageBreak/>
        <w:t>Historical Program Measurement Report</w:t>
      </w:r>
      <w:bookmarkEnd w:id="14"/>
      <w:bookmarkEnd w:id="15"/>
    </w:p>
    <w:p w14:paraId="3A27B090" w14:textId="066E694B" w:rsidR="007C0AFF" w:rsidRPr="00FF6CB8" w:rsidRDefault="007C0AFF" w:rsidP="007C0AFF">
      <w:pPr>
        <w:pStyle w:val="ListParagraph"/>
        <w:ind w:left="360"/>
        <w:rPr>
          <w:rFonts w:ascii="Arial" w:hAnsi="Arial" w:cs="Arial"/>
        </w:rPr>
      </w:pPr>
      <w:r w:rsidRPr="00FF6CB8">
        <w:rPr>
          <w:rFonts w:ascii="Arial" w:hAnsi="Arial" w:cs="Arial"/>
        </w:rPr>
        <w:t xml:space="preserve">Once the archive </w:t>
      </w:r>
      <w:r w:rsidR="001E6968" w:rsidRPr="00FF6CB8">
        <w:rPr>
          <w:rFonts w:ascii="Arial" w:hAnsi="Arial" w:cs="Arial"/>
        </w:rPr>
        <w:t xml:space="preserve">is </w:t>
      </w:r>
      <w:r w:rsidRPr="00FF6CB8">
        <w:rPr>
          <w:rFonts w:ascii="Arial" w:hAnsi="Arial" w:cs="Arial"/>
        </w:rPr>
        <w:t>completed, the historical program data will be available in the “Historical Program Measurement Report”.</w:t>
      </w:r>
      <w:r w:rsidR="003F6557" w:rsidRPr="00FF6CB8">
        <w:rPr>
          <w:rFonts w:ascii="Arial" w:hAnsi="Arial" w:cs="Arial"/>
        </w:rPr>
        <w:t xml:space="preserve">  (The historical program measurement report will not work for any year’s data that has not yet been archived.)</w:t>
      </w:r>
    </w:p>
    <w:p w14:paraId="6A2E3542" w14:textId="0D7E29CB" w:rsidR="007C0AFF" w:rsidRPr="00FF6CB8" w:rsidRDefault="007C0AFF" w:rsidP="007C0AFF">
      <w:pPr>
        <w:pStyle w:val="ListParagraph"/>
        <w:ind w:left="360"/>
        <w:rPr>
          <w:rFonts w:ascii="Arial" w:hAnsi="Arial" w:cs="Arial"/>
        </w:rPr>
      </w:pPr>
      <w:r w:rsidRPr="00FF6CB8">
        <w:rPr>
          <w:rFonts w:ascii="Arial" w:hAnsi="Arial" w:cs="Arial"/>
          <w:noProof/>
        </w:rPr>
        <w:drawing>
          <wp:inline distT="0" distB="0" distL="0" distR="0" wp14:anchorId="3C15FC34" wp14:editId="32793E38">
            <wp:extent cx="5867400" cy="50958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7400" cy="5095875"/>
                    </a:xfrm>
                    <a:prstGeom prst="rect">
                      <a:avLst/>
                    </a:prstGeom>
                  </pic:spPr>
                </pic:pic>
              </a:graphicData>
            </a:graphic>
          </wp:inline>
        </w:drawing>
      </w:r>
    </w:p>
    <w:p w14:paraId="17A6053D" w14:textId="4B9B2BE8" w:rsidR="00C23724" w:rsidRPr="00FF6CB8" w:rsidRDefault="00C23724" w:rsidP="00F8203A">
      <w:pPr>
        <w:rPr>
          <w:rFonts w:ascii="Arial" w:hAnsi="Arial" w:cs="Arial"/>
        </w:rPr>
      </w:pPr>
    </w:p>
    <w:p w14:paraId="4B4D6A00" w14:textId="77777777" w:rsidR="00BB1A1C" w:rsidRPr="00FF6CB8" w:rsidRDefault="00BB1A1C" w:rsidP="00BB1A1C">
      <w:pPr>
        <w:pStyle w:val="Heading1"/>
        <w:numPr>
          <w:ilvl w:val="0"/>
          <w:numId w:val="1"/>
        </w:numPr>
        <w:rPr>
          <w:sz w:val="24"/>
          <w:szCs w:val="24"/>
        </w:rPr>
      </w:pPr>
      <w:bookmarkStart w:id="16" w:name="_Toc465089312"/>
      <w:r w:rsidRPr="00FF6CB8">
        <w:rPr>
          <w:sz w:val="24"/>
          <w:szCs w:val="24"/>
        </w:rPr>
        <w:t>Updating a Global Variable</w:t>
      </w:r>
      <w:bookmarkEnd w:id="16"/>
    </w:p>
    <w:p w14:paraId="0E2AA9B2" w14:textId="77777777" w:rsidR="00BB1A1C" w:rsidRPr="00FF6CB8" w:rsidRDefault="00BB1A1C" w:rsidP="00BB1A1C">
      <w:pPr>
        <w:pStyle w:val="ListParagraph"/>
        <w:ind w:left="792"/>
        <w:rPr>
          <w:rFonts w:ascii="Arial" w:hAnsi="Arial" w:cs="Arial"/>
          <w:sz w:val="22"/>
          <w:szCs w:val="22"/>
        </w:rPr>
      </w:pPr>
      <w:r w:rsidRPr="00FF6CB8">
        <w:rPr>
          <w:rFonts w:ascii="Arial" w:hAnsi="Arial" w:cs="Arial"/>
          <w:sz w:val="22"/>
          <w:szCs w:val="22"/>
        </w:rPr>
        <w:t>Below are the steps to successfully update a Global Variable:</w:t>
      </w:r>
    </w:p>
    <w:p w14:paraId="15BCDD6B" w14:textId="77777777" w:rsidR="00BB1A1C" w:rsidRPr="00FF6CB8" w:rsidRDefault="00BB1A1C" w:rsidP="00BB1A1C">
      <w:pPr>
        <w:pStyle w:val="ListParagraph"/>
        <w:ind w:left="792"/>
        <w:rPr>
          <w:rFonts w:ascii="Arial" w:hAnsi="Arial" w:cs="Arial"/>
          <w:sz w:val="22"/>
          <w:szCs w:val="22"/>
        </w:rPr>
      </w:pPr>
      <w:r w:rsidRPr="00FF6CB8">
        <w:rPr>
          <w:rFonts w:ascii="Arial" w:hAnsi="Arial" w:cs="Arial"/>
          <w:sz w:val="22"/>
          <w:szCs w:val="22"/>
        </w:rPr>
        <w:t>(Updated the term global variable will help to prevent enter the incorrect term/year in the input templates)</w:t>
      </w:r>
    </w:p>
    <w:p w14:paraId="09871DDA" w14:textId="77777777" w:rsidR="00BB1A1C" w:rsidRPr="00FF6CB8" w:rsidRDefault="00BB1A1C" w:rsidP="00BB1A1C">
      <w:pPr>
        <w:pStyle w:val="ListParagraph"/>
        <w:ind w:left="792"/>
        <w:rPr>
          <w:rFonts w:ascii="Arial" w:hAnsi="Arial" w:cs="Arial"/>
          <w:sz w:val="22"/>
          <w:szCs w:val="22"/>
        </w:rPr>
      </w:pPr>
    </w:p>
    <w:p w14:paraId="1F90EEB7" w14:textId="52937D4D"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 xml:space="preserve">Open your Vena Global Variable template “Input Variables Template” (you </w:t>
      </w:r>
      <w:r w:rsidR="001E6968" w:rsidRPr="00FF6CB8">
        <w:rPr>
          <w:rFonts w:ascii="Arial" w:hAnsi="Arial" w:cs="Arial"/>
          <w:sz w:val="22"/>
          <w:szCs w:val="22"/>
        </w:rPr>
        <w:t>can</w:t>
      </w:r>
      <w:r w:rsidRPr="00FF6CB8">
        <w:rPr>
          <w:rFonts w:ascii="Arial" w:hAnsi="Arial" w:cs="Arial"/>
          <w:sz w:val="22"/>
          <w:szCs w:val="22"/>
        </w:rPr>
        <w:t xml:space="preserve"> find this template at Manager</w:t>
      </w:r>
      <w:r w:rsidRPr="00FF6CB8">
        <w:rPr>
          <w:rFonts w:ascii="Arial" w:hAnsi="Arial" w:cs="Arial"/>
          <w:sz w:val="22"/>
          <w:szCs w:val="22"/>
        </w:rPr>
        <w:sym w:font="Wingdings" w:char="F0E0"/>
      </w:r>
      <w:r w:rsidRPr="00FF6CB8">
        <w:rPr>
          <w:rFonts w:ascii="Arial" w:hAnsi="Arial" w:cs="Arial"/>
          <w:sz w:val="22"/>
          <w:szCs w:val="22"/>
        </w:rPr>
        <w:t>Files Library</w:t>
      </w:r>
      <w:r w:rsidR="001E6968" w:rsidRPr="00FF6CB8">
        <w:rPr>
          <w:rFonts w:ascii="Arial" w:hAnsi="Arial" w:cs="Arial"/>
          <w:sz w:val="22"/>
          <w:szCs w:val="22"/>
        </w:rPr>
        <w:t>)</w:t>
      </w:r>
    </w:p>
    <w:p w14:paraId="1622B701" w14:textId="1F62C0B9"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1F00A2EE" wp14:editId="10E43F72">
            <wp:extent cx="4467225" cy="2876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inline>
        </w:drawing>
      </w:r>
    </w:p>
    <w:p w14:paraId="4CD350A5"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 xml:space="preserve">Select the cell with the value of the Global Variable </w:t>
      </w:r>
      <w:r w:rsidRPr="00FF6CB8">
        <w:rPr>
          <w:rFonts w:ascii="Arial" w:hAnsi="Arial" w:cs="Arial"/>
          <w:sz w:val="22"/>
          <w:szCs w:val="22"/>
        </w:rPr>
        <w:sym w:font="Wingdings" w:char="F0E0"/>
      </w:r>
      <w:r w:rsidRPr="00FF6CB8">
        <w:rPr>
          <w:rFonts w:ascii="Arial" w:hAnsi="Arial" w:cs="Arial"/>
          <w:sz w:val="22"/>
          <w:szCs w:val="22"/>
        </w:rPr>
        <w:t>Click “Edit Template”</w:t>
      </w:r>
    </w:p>
    <w:p w14:paraId="61C99505" w14:textId="76DD30A0"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6774772" wp14:editId="1ADEF802">
            <wp:extent cx="5934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p w14:paraId="0D66BACF"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Click on Add/Edit Variable -&gt; Metadata (must be in Edit Template mode)</w:t>
      </w:r>
    </w:p>
    <w:p w14:paraId="39195072" w14:textId="3288E576" w:rsidR="00BB1A1C" w:rsidRPr="00FF6CB8" w:rsidRDefault="00BB1A1C" w:rsidP="00BB1A1C">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58FCE017" wp14:editId="42683368">
            <wp:extent cx="5934075" cy="1733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14:paraId="1B2FF690"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Update the respective variable with the new member (only a single member can be in a global variable)</w:t>
      </w:r>
    </w:p>
    <w:p w14:paraId="1A12C14A" w14:textId="6B0AD1BB" w:rsidR="00BB1A1C" w:rsidRPr="00FF6CB8" w:rsidRDefault="00BB1A1C" w:rsidP="00BB1A1C">
      <w:pPr>
        <w:pStyle w:val="ListParagraph"/>
        <w:ind w:left="792"/>
        <w:rPr>
          <w:rFonts w:ascii="Arial" w:hAnsi="Arial" w:cs="Arial"/>
          <w:sz w:val="22"/>
          <w:szCs w:val="22"/>
        </w:rPr>
      </w:pPr>
      <w:r w:rsidRPr="00FF6CB8">
        <w:rPr>
          <w:rFonts w:ascii="Arial" w:hAnsi="Arial" w:cs="Arial"/>
          <w:noProof/>
        </w:rPr>
        <w:lastRenderedPageBreak/>
        <w:drawing>
          <wp:inline distT="0" distB="0" distL="0" distR="0" wp14:anchorId="782DBFF9" wp14:editId="7645B3AC">
            <wp:extent cx="5943600" cy="3219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5C8DF897" w14:textId="77777777" w:rsidR="00BB1A1C" w:rsidRPr="00FF6CB8" w:rsidRDefault="00BB1A1C" w:rsidP="00BB1A1C">
      <w:pPr>
        <w:pStyle w:val="ListParagraph"/>
        <w:numPr>
          <w:ilvl w:val="1"/>
          <w:numId w:val="13"/>
        </w:numPr>
        <w:rPr>
          <w:rFonts w:ascii="Arial" w:hAnsi="Arial" w:cs="Arial"/>
          <w:sz w:val="22"/>
          <w:szCs w:val="22"/>
        </w:rPr>
      </w:pPr>
      <w:r w:rsidRPr="00FF6CB8">
        <w:rPr>
          <w:rFonts w:ascii="Arial" w:hAnsi="Arial" w:cs="Arial"/>
          <w:sz w:val="22"/>
          <w:szCs w:val="22"/>
        </w:rPr>
        <w:t>Close the variable window and Save Template</w:t>
      </w:r>
    </w:p>
    <w:p w14:paraId="67104D55" w14:textId="77777777" w:rsidR="00BB1A1C" w:rsidRPr="00FF6CB8" w:rsidRDefault="00BB1A1C" w:rsidP="00BB1A1C">
      <w:pPr>
        <w:pStyle w:val="Heading1"/>
        <w:ind w:left="360"/>
        <w:rPr>
          <w:sz w:val="24"/>
        </w:rPr>
      </w:pPr>
    </w:p>
    <w:p w14:paraId="138331DB" w14:textId="7966D891" w:rsidR="002D457A" w:rsidRPr="00FF6CB8" w:rsidRDefault="002D457A" w:rsidP="00E302C5">
      <w:pPr>
        <w:pStyle w:val="Heading1"/>
        <w:numPr>
          <w:ilvl w:val="0"/>
          <w:numId w:val="1"/>
        </w:numPr>
        <w:rPr>
          <w:sz w:val="24"/>
        </w:rPr>
      </w:pPr>
      <w:bookmarkStart w:id="17" w:name="_Toc465089313"/>
      <w:bookmarkStart w:id="18" w:name="_Toc461520329"/>
      <w:r w:rsidRPr="00FF6CB8">
        <w:rPr>
          <w:sz w:val="24"/>
        </w:rPr>
        <w:t>Force Check-In</w:t>
      </w:r>
      <w:bookmarkEnd w:id="17"/>
    </w:p>
    <w:p w14:paraId="760E6CB8" w14:textId="28236B03" w:rsidR="002D457A" w:rsidRPr="00FF6CB8" w:rsidRDefault="002D457A" w:rsidP="002D457A">
      <w:pPr>
        <w:ind w:firstLine="360"/>
        <w:rPr>
          <w:rFonts w:ascii="Arial" w:hAnsi="Arial" w:cs="Arial"/>
          <w:sz w:val="22"/>
          <w:szCs w:val="22"/>
        </w:rPr>
      </w:pPr>
      <w:r w:rsidRPr="00FF6CB8">
        <w:rPr>
          <w:rFonts w:ascii="Arial" w:hAnsi="Arial" w:cs="Arial"/>
          <w:sz w:val="22"/>
          <w:szCs w:val="22"/>
        </w:rPr>
        <w:t>A task has been checked out by a user who is unavailable and it needs to be checked back in. Please follow the fol</w:t>
      </w:r>
      <w:r w:rsidR="001E6968" w:rsidRPr="00FF6CB8">
        <w:rPr>
          <w:rFonts w:ascii="Arial" w:hAnsi="Arial" w:cs="Arial"/>
          <w:sz w:val="22"/>
          <w:szCs w:val="22"/>
        </w:rPr>
        <w:t>lowing steps:</w:t>
      </w:r>
    </w:p>
    <w:p w14:paraId="157A6307"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Login as a manager</w:t>
      </w:r>
    </w:p>
    <w:p w14:paraId="1335B0E1"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Go to Status Tracker</w:t>
      </w:r>
    </w:p>
    <w:p w14:paraId="0DCF5719"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Find the checked-out task assigned to the user</w:t>
      </w:r>
    </w:p>
    <w:p w14:paraId="664D05C3" w14:textId="77777777" w:rsidR="002D457A" w:rsidRPr="00FF6CB8" w:rsidRDefault="002D457A" w:rsidP="002D457A">
      <w:pPr>
        <w:pStyle w:val="ListParagraph"/>
        <w:numPr>
          <w:ilvl w:val="1"/>
          <w:numId w:val="1"/>
        </w:numPr>
        <w:rPr>
          <w:rFonts w:ascii="Arial" w:hAnsi="Arial" w:cs="Arial"/>
          <w:sz w:val="22"/>
          <w:szCs w:val="22"/>
        </w:rPr>
      </w:pPr>
      <w:r w:rsidRPr="00FF6CB8">
        <w:rPr>
          <w:rFonts w:ascii="Arial" w:hAnsi="Arial" w:cs="Arial"/>
          <w:sz w:val="22"/>
          <w:szCs w:val="22"/>
        </w:rPr>
        <w:t>Right click on the status of the task and hit Force Check-In</w:t>
      </w:r>
    </w:p>
    <w:p w14:paraId="08D5D632" w14:textId="77777777" w:rsidR="00B41F5B" w:rsidRPr="00FF6CB8" w:rsidRDefault="00B41F5B" w:rsidP="002D457A">
      <w:pPr>
        <w:ind w:firstLine="360"/>
        <w:rPr>
          <w:rFonts w:ascii="Arial" w:hAnsi="Arial" w:cs="Arial"/>
          <w:lang w:val="en-CA"/>
        </w:rPr>
      </w:pPr>
    </w:p>
    <w:p w14:paraId="3B8B87DB" w14:textId="5EE2959A" w:rsidR="002D457A" w:rsidRPr="00FF6CB8" w:rsidRDefault="002D457A" w:rsidP="002D457A">
      <w:pPr>
        <w:ind w:firstLine="360"/>
        <w:rPr>
          <w:rFonts w:ascii="Arial" w:hAnsi="Arial" w:cs="Arial"/>
          <w:lang w:val="en-CA"/>
        </w:rPr>
      </w:pPr>
      <w:r w:rsidRPr="00FF6CB8">
        <w:rPr>
          <w:rFonts w:ascii="Arial" w:hAnsi="Arial" w:cs="Arial"/>
          <w:noProof/>
        </w:rPr>
        <w:lastRenderedPageBreak/>
        <w:drawing>
          <wp:inline distT="0" distB="0" distL="0" distR="0" wp14:anchorId="7E3945E2" wp14:editId="4B9FACCF">
            <wp:extent cx="5407862" cy="4542155"/>
            <wp:effectExtent l="0" t="0" r="2540" b="0"/>
            <wp:docPr id="22" name="Picture 22" descr="https://cloud.githubusercontent.com/assets/20912011/18367414/f5807f00-75e8-11e6-95d3-a453547fa8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20912011/18367414/f5807f00-75e8-11e6-95d3-a453547fa8c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6114" cy="4549086"/>
                    </a:xfrm>
                    <a:prstGeom prst="rect">
                      <a:avLst/>
                    </a:prstGeom>
                    <a:noFill/>
                    <a:ln>
                      <a:noFill/>
                    </a:ln>
                  </pic:spPr>
                </pic:pic>
              </a:graphicData>
            </a:graphic>
          </wp:inline>
        </w:drawing>
      </w:r>
    </w:p>
    <w:p w14:paraId="6BF45D9B" w14:textId="77777777" w:rsidR="00B41F5B" w:rsidRPr="00FF6CB8" w:rsidRDefault="00B41F5B" w:rsidP="00B41F5B">
      <w:pPr>
        <w:pStyle w:val="Heading1"/>
        <w:numPr>
          <w:ilvl w:val="0"/>
          <w:numId w:val="1"/>
        </w:numPr>
        <w:rPr>
          <w:sz w:val="24"/>
        </w:rPr>
      </w:pPr>
      <w:bookmarkStart w:id="19" w:name="_Toc462659587"/>
      <w:bookmarkStart w:id="20" w:name="_Toc465089314"/>
      <w:r w:rsidRPr="00FF6CB8">
        <w:rPr>
          <w:sz w:val="24"/>
        </w:rPr>
        <w:t>Update Course Information Input Template</w:t>
      </w:r>
      <w:bookmarkEnd w:id="19"/>
      <w:bookmarkEnd w:id="20"/>
    </w:p>
    <w:p w14:paraId="18B7FE1E" w14:textId="016FB610" w:rsidR="00B41F5B" w:rsidRPr="00FF6CB8" w:rsidRDefault="00B41F5B" w:rsidP="00B41F5B">
      <w:pPr>
        <w:rPr>
          <w:rFonts w:ascii="Arial" w:hAnsi="Arial" w:cs="Arial"/>
        </w:rPr>
      </w:pPr>
      <w:r w:rsidRPr="00FF6CB8">
        <w:rPr>
          <w:rFonts w:ascii="Arial" w:hAnsi="Arial" w:cs="Arial"/>
        </w:rPr>
        <w:t xml:space="preserve">In order </w:t>
      </w:r>
      <w:r w:rsidR="001E6968" w:rsidRPr="00FF6CB8">
        <w:rPr>
          <w:rFonts w:ascii="Arial" w:hAnsi="Arial" w:cs="Arial"/>
        </w:rPr>
        <w:t xml:space="preserve">for </w:t>
      </w:r>
      <w:r w:rsidRPr="00FF6CB8">
        <w:rPr>
          <w:rFonts w:ascii="Arial" w:hAnsi="Arial" w:cs="Arial"/>
        </w:rPr>
        <w:t xml:space="preserve">the name of the instructor to show up on the course report, the “Course Information Input Template” will need to </w:t>
      </w:r>
      <w:r w:rsidR="00C6209F" w:rsidRPr="00FF6CB8">
        <w:rPr>
          <w:rFonts w:ascii="Arial" w:hAnsi="Arial" w:cs="Arial"/>
        </w:rPr>
        <w:t xml:space="preserve">be </w:t>
      </w:r>
      <w:r w:rsidRPr="00FF6CB8">
        <w:rPr>
          <w:rFonts w:ascii="Arial" w:hAnsi="Arial" w:cs="Arial"/>
        </w:rPr>
        <w:t>update</w:t>
      </w:r>
      <w:r w:rsidR="00C6209F" w:rsidRPr="00FF6CB8">
        <w:rPr>
          <w:rFonts w:ascii="Arial" w:hAnsi="Arial" w:cs="Arial"/>
        </w:rPr>
        <w:t>d</w:t>
      </w:r>
      <w:r w:rsidRPr="00FF6CB8">
        <w:rPr>
          <w:rFonts w:ascii="Arial" w:hAnsi="Arial" w:cs="Arial"/>
        </w:rPr>
        <w:t xml:space="preserve"> each term.</w:t>
      </w:r>
    </w:p>
    <w:p w14:paraId="659C93A5" w14:textId="02CCB5FC" w:rsidR="00B41F5B" w:rsidRPr="00FF6CB8" w:rsidRDefault="00C6209F" w:rsidP="00B41F5B">
      <w:pPr>
        <w:pStyle w:val="ListParagraph"/>
        <w:numPr>
          <w:ilvl w:val="1"/>
          <w:numId w:val="1"/>
        </w:numPr>
        <w:rPr>
          <w:rFonts w:ascii="Arial" w:hAnsi="Arial" w:cs="Arial"/>
          <w:sz w:val="22"/>
          <w:szCs w:val="22"/>
        </w:rPr>
      </w:pPr>
      <w:r w:rsidRPr="00FF6CB8">
        <w:rPr>
          <w:rFonts w:ascii="Arial" w:hAnsi="Arial" w:cs="Arial"/>
          <w:sz w:val="22"/>
          <w:szCs w:val="22"/>
        </w:rPr>
        <w:t>Sign</w:t>
      </w:r>
      <w:r w:rsidR="00B41F5B" w:rsidRPr="00FF6CB8">
        <w:rPr>
          <w:rFonts w:ascii="Arial" w:hAnsi="Arial" w:cs="Arial"/>
          <w:sz w:val="22"/>
          <w:szCs w:val="22"/>
        </w:rPr>
        <w:t xml:space="preserve"> into Vena.io </w:t>
      </w:r>
      <w:r w:rsidR="00B41F5B" w:rsidRPr="00FF6CB8">
        <w:rPr>
          <w:rFonts w:ascii="Arial" w:hAnsi="Arial" w:cs="Arial"/>
          <w:sz w:val="22"/>
          <w:szCs w:val="22"/>
        </w:rPr>
        <w:sym w:font="Wingdings" w:char="F0E0"/>
      </w:r>
      <w:r w:rsidR="00B41F5B" w:rsidRPr="00FF6CB8">
        <w:rPr>
          <w:rFonts w:ascii="Arial" w:hAnsi="Arial" w:cs="Arial"/>
          <w:sz w:val="22"/>
          <w:szCs w:val="22"/>
        </w:rPr>
        <w:t>Under Manager</w:t>
      </w:r>
      <w:r w:rsidR="00B41F5B" w:rsidRPr="00FF6CB8">
        <w:rPr>
          <w:rFonts w:ascii="Arial" w:hAnsi="Arial" w:cs="Arial"/>
          <w:sz w:val="22"/>
          <w:szCs w:val="22"/>
        </w:rPr>
        <w:sym w:font="Wingdings" w:char="F0E0"/>
      </w:r>
      <w:r w:rsidR="00B41F5B" w:rsidRPr="00FF6CB8">
        <w:rPr>
          <w:rFonts w:ascii="Arial" w:hAnsi="Arial" w:cs="Arial"/>
          <w:sz w:val="22"/>
          <w:szCs w:val="22"/>
        </w:rPr>
        <w:t>Files Library</w:t>
      </w:r>
      <w:r w:rsidR="00B41F5B" w:rsidRPr="00FF6CB8">
        <w:rPr>
          <w:rFonts w:ascii="Arial" w:hAnsi="Arial" w:cs="Arial"/>
          <w:sz w:val="22"/>
          <w:szCs w:val="22"/>
        </w:rPr>
        <w:sym w:font="Wingdings" w:char="F0E0"/>
      </w:r>
      <w:r w:rsidR="00B41F5B" w:rsidRPr="00FF6CB8">
        <w:rPr>
          <w:rFonts w:ascii="Arial" w:hAnsi="Arial" w:cs="Arial"/>
          <w:sz w:val="22"/>
          <w:szCs w:val="22"/>
        </w:rPr>
        <w:t>Data Controls</w:t>
      </w:r>
      <w:r w:rsidR="00B41F5B" w:rsidRPr="00FF6CB8">
        <w:rPr>
          <w:rFonts w:ascii="Arial" w:hAnsi="Arial" w:cs="Arial"/>
          <w:sz w:val="22"/>
          <w:szCs w:val="22"/>
        </w:rPr>
        <w:sym w:font="Wingdings" w:char="F0E0"/>
      </w:r>
      <w:r w:rsidR="00B41F5B" w:rsidRPr="00FF6CB8">
        <w:rPr>
          <w:rFonts w:ascii="Arial" w:hAnsi="Arial" w:cs="Arial"/>
          <w:sz w:val="22"/>
          <w:szCs w:val="22"/>
        </w:rPr>
        <w:t xml:space="preserve">Open the </w:t>
      </w:r>
      <w:r w:rsidR="00B41F5B" w:rsidRPr="00FF6CB8">
        <w:rPr>
          <w:rFonts w:ascii="Arial" w:hAnsi="Arial" w:cs="Arial"/>
        </w:rPr>
        <w:t>“Course Information Input Template”</w:t>
      </w:r>
    </w:p>
    <w:p w14:paraId="42D91D79"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lastRenderedPageBreak/>
        <w:drawing>
          <wp:inline distT="0" distB="0" distL="0" distR="0" wp14:anchorId="454CE1B7" wp14:editId="317BF755">
            <wp:extent cx="4772731" cy="300990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3821" cy="3010587"/>
                    </a:xfrm>
                    <a:prstGeom prst="rect">
                      <a:avLst/>
                    </a:prstGeom>
                    <a:noFill/>
                    <a:ln>
                      <a:noFill/>
                    </a:ln>
                  </pic:spPr>
                </pic:pic>
              </a:graphicData>
            </a:graphic>
          </wp:inline>
        </w:drawing>
      </w:r>
    </w:p>
    <w:p w14:paraId="1E4C8074" w14:textId="77777777" w:rsidR="00B41F5B" w:rsidRPr="00FF6CB8" w:rsidRDefault="00B41F5B" w:rsidP="00B41F5B">
      <w:pPr>
        <w:pStyle w:val="ListParagraph"/>
        <w:numPr>
          <w:ilvl w:val="1"/>
          <w:numId w:val="1"/>
        </w:numPr>
        <w:rPr>
          <w:rFonts w:ascii="Arial" w:hAnsi="Arial" w:cs="Arial"/>
          <w:sz w:val="22"/>
          <w:szCs w:val="22"/>
        </w:rPr>
      </w:pPr>
      <w:r w:rsidRPr="00FF6CB8">
        <w:rPr>
          <w:rFonts w:ascii="Arial" w:hAnsi="Arial" w:cs="Arial"/>
          <w:sz w:val="22"/>
          <w:szCs w:val="22"/>
        </w:rPr>
        <w:t>Under “Vena” Tab Click “Choose”</w:t>
      </w:r>
      <w:r w:rsidRPr="00FF6CB8">
        <w:rPr>
          <w:rFonts w:ascii="Arial" w:hAnsi="Arial" w:cs="Arial"/>
          <w:sz w:val="22"/>
          <w:szCs w:val="22"/>
        </w:rPr>
        <w:sym w:font="Wingdings" w:char="F0E0"/>
      </w:r>
      <w:r w:rsidRPr="00FF6CB8">
        <w:rPr>
          <w:rFonts w:ascii="Arial" w:hAnsi="Arial" w:cs="Arial"/>
          <w:sz w:val="22"/>
          <w:szCs w:val="22"/>
        </w:rPr>
        <w:t xml:space="preserve"> Pick the course and the year you want to edit</w:t>
      </w:r>
    </w:p>
    <w:p w14:paraId="77E89F47"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7BCC4726" wp14:editId="66D283C0">
            <wp:extent cx="5943600" cy="2103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32336F63" w14:textId="77777777" w:rsidR="00B41F5B" w:rsidRPr="00FF6CB8" w:rsidRDefault="00B41F5B" w:rsidP="00B41F5B">
      <w:pPr>
        <w:pStyle w:val="ListParagraph"/>
        <w:numPr>
          <w:ilvl w:val="1"/>
          <w:numId w:val="1"/>
        </w:numPr>
        <w:rPr>
          <w:rFonts w:ascii="Arial" w:hAnsi="Arial" w:cs="Arial"/>
          <w:sz w:val="22"/>
          <w:szCs w:val="22"/>
        </w:rPr>
      </w:pPr>
      <w:r w:rsidRPr="00FF6CB8">
        <w:rPr>
          <w:rFonts w:ascii="Arial" w:hAnsi="Arial" w:cs="Arial"/>
          <w:sz w:val="22"/>
          <w:szCs w:val="22"/>
        </w:rPr>
        <w:t xml:space="preserve">Enter the required information </w:t>
      </w:r>
      <w:r w:rsidRPr="00FF6CB8">
        <w:rPr>
          <w:rFonts w:ascii="Arial" w:hAnsi="Arial" w:cs="Arial"/>
          <w:sz w:val="22"/>
          <w:szCs w:val="22"/>
        </w:rPr>
        <w:sym w:font="Wingdings" w:char="F0E0"/>
      </w:r>
      <w:r w:rsidRPr="00FF6CB8">
        <w:rPr>
          <w:rFonts w:ascii="Arial" w:hAnsi="Arial" w:cs="Arial"/>
          <w:sz w:val="22"/>
          <w:szCs w:val="22"/>
        </w:rPr>
        <w:t xml:space="preserve"> Click “Save Data”</w:t>
      </w:r>
    </w:p>
    <w:p w14:paraId="7A4507E5" w14:textId="77777777" w:rsidR="00B41F5B" w:rsidRPr="00FF6CB8" w:rsidRDefault="00B41F5B" w:rsidP="00B41F5B">
      <w:pPr>
        <w:pStyle w:val="ListParagraph"/>
        <w:ind w:left="792"/>
        <w:rPr>
          <w:rFonts w:ascii="Arial" w:hAnsi="Arial" w:cs="Arial"/>
          <w:sz w:val="22"/>
          <w:szCs w:val="22"/>
        </w:rPr>
      </w:pPr>
      <w:r w:rsidRPr="00FF6CB8">
        <w:rPr>
          <w:rFonts w:ascii="Arial" w:hAnsi="Arial" w:cs="Arial"/>
          <w:noProof/>
          <w:sz w:val="22"/>
          <w:szCs w:val="22"/>
        </w:rPr>
        <w:drawing>
          <wp:inline distT="0" distB="0" distL="0" distR="0" wp14:anchorId="35153BD6" wp14:editId="0AA5477A">
            <wp:extent cx="594360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0E86FF14" w14:textId="77777777" w:rsidR="00B41F5B" w:rsidRPr="00FF6CB8" w:rsidRDefault="00B41F5B" w:rsidP="00B41F5B">
      <w:pPr>
        <w:pStyle w:val="Heading1"/>
        <w:ind w:left="360"/>
        <w:rPr>
          <w:sz w:val="24"/>
        </w:rPr>
      </w:pPr>
    </w:p>
    <w:p w14:paraId="26A12BCE" w14:textId="53703A8E" w:rsidR="00E302C5" w:rsidRPr="00FF6CB8" w:rsidRDefault="00E302C5" w:rsidP="00E302C5">
      <w:pPr>
        <w:pStyle w:val="Heading1"/>
        <w:numPr>
          <w:ilvl w:val="0"/>
          <w:numId w:val="1"/>
        </w:numPr>
        <w:rPr>
          <w:sz w:val="24"/>
        </w:rPr>
      </w:pPr>
      <w:bookmarkStart w:id="21" w:name="_Toc465089315"/>
      <w:r w:rsidRPr="00FF6CB8">
        <w:rPr>
          <w:sz w:val="24"/>
        </w:rPr>
        <w:t>Other Vena Resources</w:t>
      </w:r>
      <w:bookmarkEnd w:id="18"/>
      <w:bookmarkEnd w:id="21"/>
    </w:p>
    <w:p w14:paraId="124C9DDE" w14:textId="77777777" w:rsidR="00E302C5" w:rsidRPr="00FF6CB8" w:rsidRDefault="00E302C5" w:rsidP="00E302C5">
      <w:pPr>
        <w:pStyle w:val="ListParagraph"/>
        <w:rPr>
          <w:rFonts w:ascii="Arial" w:hAnsi="Arial" w:cs="Arial"/>
        </w:rPr>
      </w:pPr>
    </w:p>
    <w:p w14:paraId="391D62A7" w14:textId="6A957826" w:rsidR="00E302C5"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detail documentation, please refer to the </w:t>
      </w:r>
      <w:r w:rsidR="0019567B" w:rsidRPr="00FF6CB8">
        <w:rPr>
          <w:rFonts w:ascii="Arial" w:hAnsi="Arial" w:cs="Arial"/>
          <w:sz w:val="22"/>
          <w:szCs w:val="22"/>
        </w:rPr>
        <w:t>pre</w:t>
      </w:r>
      <w:r w:rsidR="005C5802" w:rsidRPr="00FF6CB8">
        <w:rPr>
          <w:rFonts w:ascii="Arial" w:hAnsi="Arial" w:cs="Arial"/>
          <w:sz w:val="22"/>
          <w:szCs w:val="22"/>
        </w:rPr>
        <w:t>v</w:t>
      </w:r>
      <w:r w:rsidR="0019567B" w:rsidRPr="00FF6CB8">
        <w:rPr>
          <w:rFonts w:ascii="Arial" w:hAnsi="Arial" w:cs="Arial"/>
          <w:sz w:val="22"/>
          <w:szCs w:val="22"/>
        </w:rPr>
        <w:t>ious document.</w:t>
      </w:r>
    </w:p>
    <w:p w14:paraId="6F47EA3E" w14:textId="77777777" w:rsidR="00751F9A" w:rsidRPr="00FF6CB8" w:rsidRDefault="00751F9A" w:rsidP="00751F9A">
      <w:pPr>
        <w:rPr>
          <w:rFonts w:ascii="Arial" w:hAnsi="Arial" w:cs="Arial"/>
          <w:sz w:val="22"/>
          <w:szCs w:val="22"/>
        </w:rPr>
      </w:pPr>
    </w:p>
    <w:p w14:paraId="550B257F" w14:textId="4D91433B" w:rsidR="00751F9A" w:rsidRPr="00FF6CB8" w:rsidRDefault="00751F9A" w:rsidP="00751F9A">
      <w:pPr>
        <w:pStyle w:val="ListParagraph"/>
        <w:numPr>
          <w:ilvl w:val="1"/>
          <w:numId w:val="1"/>
        </w:numPr>
        <w:rPr>
          <w:rFonts w:ascii="Arial" w:hAnsi="Arial" w:cs="Arial"/>
          <w:sz w:val="22"/>
          <w:szCs w:val="22"/>
        </w:rPr>
      </w:pPr>
      <w:r w:rsidRPr="00FF6CB8">
        <w:rPr>
          <w:rFonts w:ascii="Arial" w:hAnsi="Arial" w:cs="Arial"/>
          <w:sz w:val="22"/>
          <w:szCs w:val="22"/>
        </w:rPr>
        <w:t xml:space="preserve">To submit an issue, please fill out </w:t>
      </w:r>
      <w:hyperlink r:id="rId33" w:history="1">
        <w:r w:rsidRPr="00FF6CB8">
          <w:rPr>
            <w:rStyle w:val="Hyperlink"/>
            <w:rFonts w:ascii="Arial" w:hAnsi="Arial" w:cs="Arial"/>
            <w:sz w:val="22"/>
            <w:szCs w:val="22"/>
          </w:rPr>
          <w:t>http://goo.gl/forms/I3kDnsUl46</w:t>
        </w:r>
      </w:hyperlink>
      <w:r w:rsidRPr="00FF6CB8">
        <w:rPr>
          <w:rFonts w:ascii="Arial" w:hAnsi="Arial" w:cs="Arial"/>
          <w:sz w:val="22"/>
          <w:szCs w:val="22"/>
        </w:rPr>
        <w:t xml:space="preserve"> </w:t>
      </w:r>
    </w:p>
    <w:p w14:paraId="7271CAF0" w14:textId="77777777" w:rsidR="0019567B" w:rsidRPr="00FF6CB8" w:rsidRDefault="0019567B" w:rsidP="0019567B">
      <w:pPr>
        <w:pStyle w:val="ListParagraph"/>
        <w:ind w:left="792"/>
        <w:rPr>
          <w:rFonts w:ascii="Arial" w:hAnsi="Arial" w:cs="Arial"/>
          <w:sz w:val="22"/>
          <w:szCs w:val="22"/>
        </w:rPr>
      </w:pPr>
    </w:p>
    <w:p w14:paraId="39603CD4" w14:textId="28B7BDF3" w:rsidR="00D02873" w:rsidRPr="00FF6CB8" w:rsidRDefault="00D02873"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Vena training or user manual, please refer to </w:t>
      </w:r>
      <w:hyperlink r:id="rId34" w:history="1">
        <w:r w:rsidRPr="00FF6CB8">
          <w:rPr>
            <w:rStyle w:val="Hyperlink"/>
            <w:rFonts w:ascii="Arial" w:hAnsi="Arial" w:cs="Arial"/>
            <w:sz w:val="22"/>
            <w:szCs w:val="22"/>
          </w:rPr>
          <w:t>http://docs.vena.io/</w:t>
        </w:r>
      </w:hyperlink>
    </w:p>
    <w:p w14:paraId="2BFED13F" w14:textId="24BE2054" w:rsidR="0019567B" w:rsidRPr="00FF6CB8" w:rsidRDefault="0019567B" w:rsidP="0019567B">
      <w:pPr>
        <w:rPr>
          <w:rFonts w:ascii="Arial" w:hAnsi="Arial" w:cs="Arial"/>
          <w:sz w:val="22"/>
          <w:szCs w:val="22"/>
        </w:rPr>
      </w:pPr>
    </w:p>
    <w:p w14:paraId="6F0C67AE" w14:textId="1CC5A090" w:rsidR="00D02873" w:rsidRPr="00FF6CB8" w:rsidRDefault="00C23724" w:rsidP="00D02873">
      <w:pPr>
        <w:pStyle w:val="ListParagraph"/>
        <w:numPr>
          <w:ilvl w:val="1"/>
          <w:numId w:val="1"/>
        </w:numPr>
        <w:rPr>
          <w:rFonts w:ascii="Arial" w:hAnsi="Arial" w:cs="Arial"/>
          <w:sz w:val="22"/>
          <w:szCs w:val="22"/>
        </w:rPr>
      </w:pPr>
      <w:r w:rsidRPr="00FF6CB8">
        <w:rPr>
          <w:rFonts w:ascii="Arial" w:hAnsi="Arial" w:cs="Arial"/>
          <w:sz w:val="22"/>
          <w:szCs w:val="22"/>
        </w:rPr>
        <w:t xml:space="preserve">For </w:t>
      </w:r>
      <w:r w:rsidR="00D02873" w:rsidRPr="00FF6CB8">
        <w:rPr>
          <w:rFonts w:ascii="Arial" w:hAnsi="Arial" w:cs="Arial"/>
          <w:sz w:val="22"/>
          <w:szCs w:val="22"/>
        </w:rPr>
        <w:t>other help</w:t>
      </w:r>
      <w:r w:rsidRPr="00FF6CB8">
        <w:rPr>
          <w:rFonts w:ascii="Arial" w:hAnsi="Arial" w:cs="Arial"/>
          <w:sz w:val="22"/>
          <w:szCs w:val="22"/>
        </w:rPr>
        <w:t>s</w:t>
      </w:r>
      <w:r w:rsidR="00D02873" w:rsidRPr="00FF6CB8">
        <w:rPr>
          <w:rFonts w:ascii="Arial" w:hAnsi="Arial" w:cs="Arial"/>
          <w:sz w:val="22"/>
          <w:szCs w:val="22"/>
        </w:rPr>
        <w:t xml:space="preserve"> please contact:</w:t>
      </w:r>
    </w:p>
    <w:p w14:paraId="3BA94CD4" w14:textId="7B6E2C14" w:rsidR="00D02873" w:rsidRPr="00FF6CB8" w:rsidRDefault="0019567B" w:rsidP="0019567B">
      <w:pPr>
        <w:pStyle w:val="ListParagraph"/>
        <w:numPr>
          <w:ilvl w:val="0"/>
          <w:numId w:val="12"/>
        </w:numPr>
        <w:rPr>
          <w:rFonts w:ascii="Arial" w:hAnsi="Arial" w:cs="Arial"/>
          <w:sz w:val="22"/>
          <w:szCs w:val="22"/>
        </w:rPr>
      </w:pPr>
      <w:r w:rsidRPr="00FF6CB8">
        <w:rPr>
          <w:rFonts w:ascii="Arial" w:hAnsi="Arial" w:cs="Arial"/>
          <w:sz w:val="22"/>
          <w:szCs w:val="22"/>
        </w:rPr>
        <w:t xml:space="preserve">Bogdan Hancas: </w:t>
      </w:r>
      <w:hyperlink r:id="rId35" w:tgtFrame="_blank" w:history="1">
        <w:r w:rsidRPr="00FF6CB8">
          <w:rPr>
            <w:rStyle w:val="Hyperlink"/>
            <w:rFonts w:ascii="Arial" w:hAnsi="Arial" w:cs="Arial"/>
            <w:sz w:val="22"/>
            <w:szCs w:val="22"/>
          </w:rPr>
          <w:t>bhancas@venasolutions.com</w:t>
        </w:r>
      </w:hyperlink>
    </w:p>
    <w:p w14:paraId="795ADF3C" w14:textId="63FDCBBF" w:rsidR="00384A2A" w:rsidRPr="00FF6CB8" w:rsidRDefault="0019567B" w:rsidP="00023372">
      <w:pPr>
        <w:pStyle w:val="ListParagraph"/>
        <w:numPr>
          <w:ilvl w:val="0"/>
          <w:numId w:val="12"/>
        </w:numPr>
        <w:rPr>
          <w:rFonts w:ascii="Arial" w:hAnsi="Arial" w:cs="Arial"/>
          <w:color w:val="000000"/>
          <w:sz w:val="22"/>
          <w:szCs w:val="22"/>
          <w:shd w:val="clear" w:color="auto" w:fill="FFFFFF"/>
        </w:rPr>
      </w:pPr>
      <w:r w:rsidRPr="00FF6CB8">
        <w:rPr>
          <w:rFonts w:ascii="Arial" w:hAnsi="Arial" w:cs="Arial"/>
          <w:sz w:val="22"/>
          <w:szCs w:val="22"/>
        </w:rPr>
        <w:t xml:space="preserve">Evan Situ: </w:t>
      </w:r>
      <w:hyperlink r:id="rId36" w:history="1">
        <w:r w:rsidRPr="00FF6CB8">
          <w:rPr>
            <w:rStyle w:val="Hyperlink"/>
            <w:rFonts w:ascii="Arial" w:hAnsi="Arial" w:cs="Arial"/>
            <w:sz w:val="22"/>
            <w:szCs w:val="22"/>
            <w:shd w:val="clear" w:color="auto" w:fill="FFFFFF"/>
          </w:rPr>
          <w:t>esitu@venasolutions.com</w:t>
        </w:r>
      </w:hyperlink>
    </w:p>
    <w:sectPr w:rsidR="00384A2A" w:rsidRPr="00FF6CB8" w:rsidSect="00C30853">
      <w:headerReference w:type="default" r:id="rId37"/>
      <w:footerReference w:type="default" r:id="rId3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871C09" w14:textId="77777777" w:rsidR="00293285" w:rsidRDefault="00293285">
      <w:r>
        <w:separator/>
      </w:r>
    </w:p>
  </w:endnote>
  <w:endnote w:type="continuationSeparator" w:id="0">
    <w:p w14:paraId="7A38A810" w14:textId="77777777" w:rsidR="00293285" w:rsidRDefault="0029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213AB" w14:textId="46BC5FF9" w:rsidR="00C71069" w:rsidRPr="006769F9" w:rsidRDefault="00C71069" w:rsidP="006769F9">
    <w:pPr>
      <w:pStyle w:val="Footer"/>
      <w:jc w:val="right"/>
      <w:rPr>
        <w:rFonts w:ascii="Calibri" w:hAnsi="Calibri"/>
        <w:sz w:val="20"/>
        <w:szCs w:val="20"/>
      </w:rPr>
    </w:pP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PAGE </w:instrText>
    </w:r>
    <w:r w:rsidRPr="006769F9">
      <w:rPr>
        <w:rStyle w:val="PageNumber"/>
        <w:rFonts w:ascii="Calibri" w:hAnsi="Calibri"/>
        <w:sz w:val="20"/>
        <w:szCs w:val="20"/>
      </w:rPr>
      <w:fldChar w:fldCharType="separate"/>
    </w:r>
    <w:r w:rsidR="00722E1F">
      <w:rPr>
        <w:rStyle w:val="PageNumber"/>
        <w:rFonts w:ascii="Calibri" w:hAnsi="Calibri"/>
        <w:noProof/>
        <w:sz w:val="20"/>
        <w:szCs w:val="20"/>
      </w:rPr>
      <w:t>2</w:t>
    </w:r>
    <w:r w:rsidRPr="006769F9">
      <w:rPr>
        <w:rStyle w:val="PageNumber"/>
        <w:rFonts w:ascii="Calibri" w:hAnsi="Calibri"/>
        <w:sz w:val="20"/>
        <w:szCs w:val="20"/>
      </w:rPr>
      <w:fldChar w:fldCharType="end"/>
    </w:r>
    <w:r w:rsidRPr="006769F9">
      <w:rPr>
        <w:rStyle w:val="PageNumber"/>
        <w:rFonts w:ascii="Calibri" w:hAnsi="Calibri"/>
        <w:sz w:val="20"/>
        <w:szCs w:val="20"/>
      </w:rPr>
      <w:t>/</w:t>
    </w:r>
    <w:r w:rsidRPr="006769F9">
      <w:rPr>
        <w:rStyle w:val="PageNumber"/>
        <w:rFonts w:ascii="Calibri" w:hAnsi="Calibri"/>
        <w:sz w:val="20"/>
        <w:szCs w:val="20"/>
      </w:rPr>
      <w:fldChar w:fldCharType="begin"/>
    </w:r>
    <w:r w:rsidRPr="006769F9">
      <w:rPr>
        <w:rStyle w:val="PageNumber"/>
        <w:rFonts w:ascii="Calibri" w:hAnsi="Calibri"/>
        <w:sz w:val="20"/>
        <w:szCs w:val="20"/>
      </w:rPr>
      <w:instrText xml:space="preserve"> NUMPAGES </w:instrText>
    </w:r>
    <w:r w:rsidRPr="006769F9">
      <w:rPr>
        <w:rStyle w:val="PageNumber"/>
        <w:rFonts w:ascii="Calibri" w:hAnsi="Calibri"/>
        <w:sz w:val="20"/>
        <w:szCs w:val="20"/>
      </w:rPr>
      <w:fldChar w:fldCharType="separate"/>
    </w:r>
    <w:r w:rsidR="00722E1F">
      <w:rPr>
        <w:rStyle w:val="PageNumber"/>
        <w:rFonts w:ascii="Calibri" w:hAnsi="Calibri"/>
        <w:noProof/>
        <w:sz w:val="20"/>
        <w:szCs w:val="20"/>
      </w:rPr>
      <w:t>14</w:t>
    </w:r>
    <w:r w:rsidRPr="006769F9">
      <w:rPr>
        <w:rStyle w:val="PageNumber"/>
        <w:rFonts w:ascii="Calibri" w:hAnsi="Calibr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EB981" w14:textId="77777777" w:rsidR="00293285" w:rsidRDefault="00293285">
      <w:r>
        <w:separator/>
      </w:r>
    </w:p>
  </w:footnote>
  <w:footnote w:type="continuationSeparator" w:id="0">
    <w:p w14:paraId="535DA0E3" w14:textId="77777777" w:rsidR="00293285" w:rsidRDefault="002932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5234E" w14:textId="77777777" w:rsidR="00C71069" w:rsidRDefault="00C71069">
    <w:pPr>
      <w:pStyle w:val="Header"/>
    </w:pPr>
  </w:p>
  <w:tbl>
    <w:tblPr>
      <w:tblW w:w="10016" w:type="dxa"/>
      <w:tblInd w:w="-252" w:type="dxa"/>
      <w:tblLook w:val="01E0" w:firstRow="1" w:lastRow="1" w:firstColumn="1" w:lastColumn="1" w:noHBand="0" w:noVBand="0"/>
    </w:tblPr>
    <w:tblGrid>
      <w:gridCol w:w="2340"/>
      <w:gridCol w:w="5671"/>
      <w:gridCol w:w="2005"/>
    </w:tblGrid>
    <w:tr w:rsidR="00C30853" w:rsidRPr="008B0AE0" w14:paraId="70A4E4F4" w14:textId="77777777" w:rsidTr="00C30853">
      <w:trPr>
        <w:trHeight w:val="312"/>
      </w:trPr>
      <w:tc>
        <w:tcPr>
          <w:tcW w:w="2340" w:type="dxa"/>
          <w:vMerge w:val="restart"/>
          <w:shd w:val="clear" w:color="auto" w:fill="83002B"/>
        </w:tcPr>
        <w:p w14:paraId="63A8A016" w14:textId="06EC5428" w:rsidR="00C30853" w:rsidRPr="008B0AE0" w:rsidRDefault="00C30853" w:rsidP="00662D81">
          <w:pPr>
            <w:pStyle w:val="Header"/>
            <w:rPr>
              <w:rFonts w:ascii="Calibri" w:hAnsi="Calibri" w:cs="Arial"/>
              <w:sz w:val="16"/>
              <w:szCs w:val="16"/>
            </w:rPr>
          </w:pPr>
          <w:r>
            <w:rPr>
              <w:rFonts w:ascii="Calibri" w:hAnsi="Calibri" w:cs="Arial"/>
              <w:noProof/>
              <w:sz w:val="16"/>
              <w:szCs w:val="16"/>
            </w:rPr>
            <w:drawing>
              <wp:anchor distT="0" distB="0" distL="114300" distR="114300" simplePos="0" relativeHeight="251675136" behindDoc="0" locked="0" layoutInCell="1" allowOverlap="1" wp14:anchorId="53138C0E" wp14:editId="2FF0E1BC">
                <wp:simplePos x="0" y="0"/>
                <wp:positionH relativeFrom="margin">
                  <wp:posOffset>0</wp:posOffset>
                </wp:positionH>
                <wp:positionV relativeFrom="margin">
                  <wp:posOffset>24765</wp:posOffset>
                </wp:positionV>
                <wp:extent cx="889000" cy="47625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_maroon3_logo.png"/>
                        <pic:cNvPicPr/>
                      </pic:nvPicPr>
                      <pic:blipFill rotWithShape="1">
                        <a:blip r:embed="rId1" cstate="print">
                          <a:extLst>
                            <a:ext uri="{28A0092B-C50C-407E-A947-70E740481C1C}">
                              <a14:useLocalDpi xmlns:a14="http://schemas.microsoft.com/office/drawing/2010/main" val="0"/>
                            </a:ext>
                          </a:extLst>
                        </a:blip>
                        <a:srcRect l="7211" t="11332" r="8940" b="16012"/>
                        <a:stretch/>
                      </pic:blipFill>
                      <pic:spPr bwMode="auto">
                        <a:xfrm>
                          <a:off x="0" y="0"/>
                          <a:ext cx="889000" cy="47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71" w:type="dxa"/>
          <w:vMerge w:val="restart"/>
          <w:shd w:val="clear" w:color="auto" w:fill="83002B"/>
        </w:tcPr>
        <w:p w14:paraId="57124F45" w14:textId="77777777" w:rsidR="00C30853" w:rsidRPr="008B0AE0" w:rsidRDefault="00C30853" w:rsidP="008B0AE0">
          <w:pPr>
            <w:pStyle w:val="Header"/>
            <w:jc w:val="center"/>
            <w:rPr>
              <w:rFonts w:ascii="Calibri" w:hAnsi="Calibri" w:cs="Arial"/>
              <w:sz w:val="22"/>
              <w:szCs w:val="16"/>
            </w:rPr>
          </w:pPr>
        </w:p>
        <w:p w14:paraId="7477FDC1" w14:textId="77777777" w:rsidR="00C30853" w:rsidRPr="000F6D9C" w:rsidRDefault="00C30853" w:rsidP="006914E9">
          <w:pPr>
            <w:pStyle w:val="Header"/>
            <w:jc w:val="center"/>
            <w:rPr>
              <w:rFonts w:ascii="Calibri" w:hAnsi="Calibri" w:cs="Arial"/>
              <w:b/>
              <w:u w:val="single"/>
            </w:rPr>
          </w:pPr>
          <w:r>
            <w:rPr>
              <w:rFonts w:ascii="Calibri" w:hAnsi="Calibri" w:cs="Arial"/>
              <w:b/>
              <w:u w:val="single"/>
            </w:rPr>
            <w:t>McMaster Vena – ADMIN</w:t>
          </w:r>
          <w:r w:rsidRPr="00C30853">
            <w:rPr>
              <w:rFonts w:ascii="Calibri" w:hAnsi="Calibri" w:cs="Arial"/>
              <w:b/>
              <w:u w:val="single"/>
            </w:rPr>
            <w:t xml:space="preserve"> Guide</w:t>
          </w:r>
        </w:p>
        <w:p w14:paraId="3A4EC056"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A357A61" w14:textId="77777777" w:rsidR="00C30853" w:rsidRPr="00C30853" w:rsidRDefault="00C30853" w:rsidP="00C30853">
          <w:pPr>
            <w:pStyle w:val="Header"/>
            <w:jc w:val="right"/>
            <w:rPr>
              <w:rFonts w:ascii="Calibri" w:hAnsi="Calibri" w:cs="Arial"/>
              <w:sz w:val="16"/>
              <w:szCs w:val="16"/>
            </w:rPr>
          </w:pPr>
        </w:p>
      </w:tc>
    </w:tr>
    <w:tr w:rsidR="00C30853" w:rsidRPr="008B0AE0" w14:paraId="687FDA9C" w14:textId="77777777" w:rsidTr="00C30853">
      <w:trPr>
        <w:trHeight w:val="312"/>
      </w:trPr>
      <w:tc>
        <w:tcPr>
          <w:tcW w:w="2340" w:type="dxa"/>
          <w:vMerge/>
          <w:shd w:val="clear" w:color="auto" w:fill="83002B"/>
        </w:tcPr>
        <w:p w14:paraId="00F05F74"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208A8D87"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7E644A35" w14:textId="77777777" w:rsidR="00C30853" w:rsidRPr="00C30853" w:rsidRDefault="00C30853" w:rsidP="00C30853">
          <w:pPr>
            <w:pStyle w:val="Header"/>
            <w:jc w:val="right"/>
            <w:rPr>
              <w:rFonts w:ascii="Calibri" w:hAnsi="Calibri" w:cs="Arial"/>
              <w:sz w:val="16"/>
              <w:szCs w:val="16"/>
            </w:rPr>
          </w:pPr>
        </w:p>
      </w:tc>
    </w:tr>
    <w:tr w:rsidR="00C30853" w:rsidRPr="008B0AE0" w14:paraId="3DD6D456" w14:textId="77777777" w:rsidTr="00C30853">
      <w:trPr>
        <w:trHeight w:val="131"/>
      </w:trPr>
      <w:tc>
        <w:tcPr>
          <w:tcW w:w="2340" w:type="dxa"/>
          <w:vMerge/>
          <w:shd w:val="clear" w:color="auto" w:fill="83002B"/>
        </w:tcPr>
        <w:p w14:paraId="0BF284F1" w14:textId="77777777" w:rsidR="00C30853" w:rsidRPr="008B0AE0" w:rsidRDefault="00C30853" w:rsidP="00662D81">
          <w:pPr>
            <w:pStyle w:val="Header"/>
            <w:rPr>
              <w:rFonts w:ascii="Calibri" w:hAnsi="Calibri" w:cs="Arial"/>
              <w:sz w:val="16"/>
              <w:szCs w:val="16"/>
            </w:rPr>
          </w:pPr>
        </w:p>
      </w:tc>
      <w:tc>
        <w:tcPr>
          <w:tcW w:w="5671" w:type="dxa"/>
          <w:vMerge/>
          <w:shd w:val="clear" w:color="auto" w:fill="83002B"/>
        </w:tcPr>
        <w:p w14:paraId="71E2C519" w14:textId="77777777" w:rsidR="00C30853" w:rsidRPr="008B0AE0" w:rsidRDefault="00C30853" w:rsidP="00662D81">
          <w:pPr>
            <w:pStyle w:val="Header"/>
            <w:rPr>
              <w:rFonts w:ascii="Calibri" w:hAnsi="Calibri" w:cs="Arial"/>
              <w:sz w:val="16"/>
              <w:szCs w:val="16"/>
            </w:rPr>
          </w:pPr>
        </w:p>
      </w:tc>
      <w:tc>
        <w:tcPr>
          <w:tcW w:w="2005" w:type="dxa"/>
          <w:shd w:val="clear" w:color="auto" w:fill="83002B"/>
        </w:tcPr>
        <w:p w14:paraId="23B04F16" w14:textId="77777777" w:rsidR="00C30853" w:rsidRPr="00C30853" w:rsidRDefault="00C30853" w:rsidP="00C30853">
          <w:pPr>
            <w:pStyle w:val="Header"/>
            <w:jc w:val="right"/>
            <w:rPr>
              <w:rFonts w:ascii="Calibri" w:hAnsi="Calibri" w:cs="Arial"/>
              <w:sz w:val="16"/>
              <w:szCs w:val="16"/>
            </w:rPr>
          </w:pPr>
          <w:r w:rsidRPr="00C30853">
            <w:rPr>
              <w:rFonts w:ascii="Calibri" w:hAnsi="Calibri" w:cs="Arial"/>
              <w:sz w:val="16"/>
              <w:szCs w:val="16"/>
            </w:rPr>
            <w:t>Internal</w:t>
          </w:r>
          <w:r>
            <w:rPr>
              <w:rFonts w:ascii="Calibri" w:hAnsi="Calibri" w:cs="Arial"/>
              <w:sz w:val="16"/>
              <w:szCs w:val="16"/>
            </w:rPr>
            <w:t>-</w:t>
          </w:r>
          <w:r w:rsidRPr="00C30853">
            <w:rPr>
              <w:rFonts w:ascii="Calibri" w:hAnsi="Calibri" w:cs="Arial"/>
              <w:sz w:val="16"/>
              <w:szCs w:val="16"/>
            </w:rPr>
            <w:t>Version 1.0</w:t>
          </w:r>
        </w:p>
      </w:tc>
    </w:tr>
  </w:tbl>
  <w:p w14:paraId="759CBCCF" w14:textId="77777777" w:rsidR="00C71069" w:rsidRDefault="00C710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00D1B"/>
    <w:multiLevelType w:val="multilevel"/>
    <w:tmpl w:val="DFB8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B6BF0"/>
    <w:multiLevelType w:val="hybridMultilevel"/>
    <w:tmpl w:val="6F4EA3F6"/>
    <w:lvl w:ilvl="0" w:tplc="10090011">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244CEE"/>
    <w:multiLevelType w:val="multilevel"/>
    <w:tmpl w:val="061A6D0A"/>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D34087"/>
    <w:multiLevelType w:val="multilevel"/>
    <w:tmpl w:val="1D6E5FFE"/>
    <w:lvl w:ilvl="0">
      <w:start w:val="2"/>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D0E22CA"/>
    <w:multiLevelType w:val="hybridMultilevel"/>
    <w:tmpl w:val="9BCC70F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320519BE"/>
    <w:multiLevelType w:val="multilevel"/>
    <w:tmpl w:val="A8569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04239B"/>
    <w:multiLevelType w:val="multilevel"/>
    <w:tmpl w:val="5276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BA037B"/>
    <w:multiLevelType w:val="hybridMultilevel"/>
    <w:tmpl w:val="473C57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CEF7BEC"/>
    <w:multiLevelType w:val="hybridMultilevel"/>
    <w:tmpl w:val="CE0897DC"/>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745444"/>
    <w:multiLevelType w:val="multilevel"/>
    <w:tmpl w:val="4F6420B2"/>
    <w:lvl w:ilvl="0">
      <w:start w:val="3"/>
      <w:numFmt w:val="decimal"/>
      <w:lvlText w:val="%1."/>
      <w:lvlJc w:val="left"/>
      <w:pPr>
        <w:ind w:left="360" w:hanging="360"/>
      </w:pPr>
      <w:rPr>
        <w:rFonts w:hint="default"/>
        <w:sz w:val="24"/>
        <w:szCs w:val="24"/>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2F43DEF"/>
    <w:multiLevelType w:val="multilevel"/>
    <w:tmpl w:val="9662D422"/>
    <w:lvl w:ilvl="0">
      <w:start w:val="1"/>
      <w:numFmt w:val="bullet"/>
      <w:lvlText w:val=""/>
      <w:lvlJc w:val="left"/>
      <w:pPr>
        <w:ind w:left="1080" w:hanging="360"/>
      </w:pPr>
      <w:rPr>
        <w:rFonts w:ascii="Symbol" w:hAnsi="Symbol" w:hint="default"/>
      </w:rPr>
    </w:lvl>
    <w:lvl w:ilvl="1">
      <w:start w:val="1"/>
      <w:numFmt w:val="decimal"/>
      <w:lvlText w:val="%2)"/>
      <w:lvlJc w:val="left"/>
      <w:pPr>
        <w:ind w:left="1512" w:hanging="432"/>
      </w:pPr>
    </w:lvl>
    <w:lvl w:ilvl="2">
      <w:start w:val="1"/>
      <w:numFmt w:val="decimal"/>
      <w:lvlText w:val="%3)"/>
      <w:lvlJc w:val="left"/>
      <w:pPr>
        <w:ind w:left="1944" w:hanging="504"/>
      </w:p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7F257F4A"/>
    <w:multiLevelType w:val="hybridMultilevel"/>
    <w:tmpl w:val="08224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6"/>
    <w:lvlOverride w:ilvl="0">
      <w:startOverride w:val="3"/>
    </w:lvlOverride>
  </w:num>
  <w:num w:numId="5">
    <w:abstractNumId w:val="5"/>
    <w:lvlOverride w:ilvl="0">
      <w:startOverride w:val="4"/>
    </w:lvlOverride>
  </w:num>
  <w:num w:numId="6">
    <w:abstractNumId w:val="5"/>
    <w:lvlOverride w:ilvl="0"/>
    <w:lvlOverride w:ilvl="1">
      <w:startOverride w:val="1"/>
    </w:lvlOverride>
  </w:num>
  <w:num w:numId="7">
    <w:abstractNumId w:val="5"/>
    <w:lvlOverride w:ilvl="0"/>
    <w:lvlOverride w:ilvl="1">
      <w:startOverride w:val="2"/>
    </w:lvlOverride>
  </w:num>
  <w:num w:numId="8">
    <w:abstractNumId w:val="5"/>
    <w:lvlOverride w:ilvl="0"/>
    <w:lvlOverride w:ilvl="1">
      <w:startOverride w:val="3"/>
    </w:lvlOverride>
  </w:num>
  <w:num w:numId="9">
    <w:abstractNumId w:val="8"/>
  </w:num>
  <w:num w:numId="10">
    <w:abstractNumId w:val="1"/>
  </w:num>
  <w:num w:numId="11">
    <w:abstractNumId w:val="2"/>
  </w:num>
  <w:num w:numId="12">
    <w:abstractNumId w:val="1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9"/>
  </w:num>
  <w:num w:numId="1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CF"/>
    <w:rsid w:val="00000466"/>
    <w:rsid w:val="00013B2C"/>
    <w:rsid w:val="00023372"/>
    <w:rsid w:val="0002723F"/>
    <w:rsid w:val="000500DE"/>
    <w:rsid w:val="00066DBE"/>
    <w:rsid w:val="00086B25"/>
    <w:rsid w:val="000D0226"/>
    <w:rsid w:val="000D43B6"/>
    <w:rsid w:val="000D4DAE"/>
    <w:rsid w:val="000D6973"/>
    <w:rsid w:val="000E4B0E"/>
    <w:rsid w:val="000F6D9C"/>
    <w:rsid w:val="00114998"/>
    <w:rsid w:val="00124150"/>
    <w:rsid w:val="00147176"/>
    <w:rsid w:val="00161014"/>
    <w:rsid w:val="00172DD1"/>
    <w:rsid w:val="0017388B"/>
    <w:rsid w:val="0018711C"/>
    <w:rsid w:val="0019567B"/>
    <w:rsid w:val="001A1B60"/>
    <w:rsid w:val="001A2D11"/>
    <w:rsid w:val="001D1736"/>
    <w:rsid w:val="001E56C4"/>
    <w:rsid w:val="001E6968"/>
    <w:rsid w:val="002009A1"/>
    <w:rsid w:val="00204350"/>
    <w:rsid w:val="002122F3"/>
    <w:rsid w:val="002133F7"/>
    <w:rsid w:val="0022784C"/>
    <w:rsid w:val="00237722"/>
    <w:rsid w:val="00276A08"/>
    <w:rsid w:val="00280F89"/>
    <w:rsid w:val="002861BC"/>
    <w:rsid w:val="00293285"/>
    <w:rsid w:val="00296050"/>
    <w:rsid w:val="002A55AC"/>
    <w:rsid w:val="002B0B64"/>
    <w:rsid w:val="002B2A6D"/>
    <w:rsid w:val="002B59EC"/>
    <w:rsid w:val="002C3FA2"/>
    <w:rsid w:val="002D457A"/>
    <w:rsid w:val="002E5276"/>
    <w:rsid w:val="002F7E37"/>
    <w:rsid w:val="00304B49"/>
    <w:rsid w:val="00311CC5"/>
    <w:rsid w:val="0033227B"/>
    <w:rsid w:val="00333532"/>
    <w:rsid w:val="00340431"/>
    <w:rsid w:val="003459ED"/>
    <w:rsid w:val="00346D6A"/>
    <w:rsid w:val="00353C7D"/>
    <w:rsid w:val="00354A9A"/>
    <w:rsid w:val="00362AAF"/>
    <w:rsid w:val="003767E2"/>
    <w:rsid w:val="00384A2A"/>
    <w:rsid w:val="003A563E"/>
    <w:rsid w:val="003B47C1"/>
    <w:rsid w:val="003B64AB"/>
    <w:rsid w:val="003D5100"/>
    <w:rsid w:val="003E057D"/>
    <w:rsid w:val="003E69BB"/>
    <w:rsid w:val="003F457B"/>
    <w:rsid w:val="003F6557"/>
    <w:rsid w:val="00400A5B"/>
    <w:rsid w:val="00410229"/>
    <w:rsid w:val="004175D9"/>
    <w:rsid w:val="00431565"/>
    <w:rsid w:val="004326E1"/>
    <w:rsid w:val="00447479"/>
    <w:rsid w:val="00452442"/>
    <w:rsid w:val="00456B6F"/>
    <w:rsid w:val="004656C8"/>
    <w:rsid w:val="00473FCA"/>
    <w:rsid w:val="004934E7"/>
    <w:rsid w:val="004941A1"/>
    <w:rsid w:val="004952DE"/>
    <w:rsid w:val="004B1A8C"/>
    <w:rsid w:val="004C176B"/>
    <w:rsid w:val="004C6997"/>
    <w:rsid w:val="004E254C"/>
    <w:rsid w:val="004E38D3"/>
    <w:rsid w:val="004F3E09"/>
    <w:rsid w:val="00501027"/>
    <w:rsid w:val="00502F91"/>
    <w:rsid w:val="00513009"/>
    <w:rsid w:val="005178A2"/>
    <w:rsid w:val="00550143"/>
    <w:rsid w:val="00553CD6"/>
    <w:rsid w:val="00577262"/>
    <w:rsid w:val="00577AC5"/>
    <w:rsid w:val="00581EC7"/>
    <w:rsid w:val="005974FA"/>
    <w:rsid w:val="005B6BF9"/>
    <w:rsid w:val="005C5802"/>
    <w:rsid w:val="005F4DEB"/>
    <w:rsid w:val="00614EA5"/>
    <w:rsid w:val="00624007"/>
    <w:rsid w:val="00624B15"/>
    <w:rsid w:val="006307F6"/>
    <w:rsid w:val="00634798"/>
    <w:rsid w:val="0064617A"/>
    <w:rsid w:val="006512AC"/>
    <w:rsid w:val="006534C7"/>
    <w:rsid w:val="00662681"/>
    <w:rsid w:val="00662D81"/>
    <w:rsid w:val="006769F9"/>
    <w:rsid w:val="00683EC2"/>
    <w:rsid w:val="00690D09"/>
    <w:rsid w:val="006914E9"/>
    <w:rsid w:val="00693E09"/>
    <w:rsid w:val="006A05F9"/>
    <w:rsid w:val="006A6D7D"/>
    <w:rsid w:val="006B3175"/>
    <w:rsid w:val="006B3A60"/>
    <w:rsid w:val="006B7D19"/>
    <w:rsid w:val="006C167D"/>
    <w:rsid w:val="006C68D5"/>
    <w:rsid w:val="006D2B07"/>
    <w:rsid w:val="006F0439"/>
    <w:rsid w:val="006F5157"/>
    <w:rsid w:val="006F5BAA"/>
    <w:rsid w:val="00703BE4"/>
    <w:rsid w:val="0070582B"/>
    <w:rsid w:val="00707A0C"/>
    <w:rsid w:val="007143BA"/>
    <w:rsid w:val="00721BFA"/>
    <w:rsid w:val="00722157"/>
    <w:rsid w:val="00722E1F"/>
    <w:rsid w:val="007247E2"/>
    <w:rsid w:val="0073361B"/>
    <w:rsid w:val="00734B82"/>
    <w:rsid w:val="00750F0A"/>
    <w:rsid w:val="00751F9A"/>
    <w:rsid w:val="00754235"/>
    <w:rsid w:val="0076015E"/>
    <w:rsid w:val="00782869"/>
    <w:rsid w:val="00784CB7"/>
    <w:rsid w:val="0079668B"/>
    <w:rsid w:val="007A49CC"/>
    <w:rsid w:val="007A69D2"/>
    <w:rsid w:val="007A6F6D"/>
    <w:rsid w:val="007B22AD"/>
    <w:rsid w:val="007B4922"/>
    <w:rsid w:val="007C0101"/>
    <w:rsid w:val="007C0AFF"/>
    <w:rsid w:val="007D38D5"/>
    <w:rsid w:val="007E24B9"/>
    <w:rsid w:val="007E650E"/>
    <w:rsid w:val="007F06DE"/>
    <w:rsid w:val="007F1D16"/>
    <w:rsid w:val="0080198F"/>
    <w:rsid w:val="00802AE3"/>
    <w:rsid w:val="00807749"/>
    <w:rsid w:val="00813B05"/>
    <w:rsid w:val="00815485"/>
    <w:rsid w:val="00820A3E"/>
    <w:rsid w:val="00822423"/>
    <w:rsid w:val="0082334F"/>
    <w:rsid w:val="0083072E"/>
    <w:rsid w:val="0083632E"/>
    <w:rsid w:val="00840F87"/>
    <w:rsid w:val="00843902"/>
    <w:rsid w:val="00843E33"/>
    <w:rsid w:val="00847BA1"/>
    <w:rsid w:val="00850F4A"/>
    <w:rsid w:val="00853111"/>
    <w:rsid w:val="008537EE"/>
    <w:rsid w:val="0086491F"/>
    <w:rsid w:val="00870FC0"/>
    <w:rsid w:val="00882B2E"/>
    <w:rsid w:val="008938ED"/>
    <w:rsid w:val="00896CBC"/>
    <w:rsid w:val="008B0AE0"/>
    <w:rsid w:val="008C6DA3"/>
    <w:rsid w:val="008D6E1D"/>
    <w:rsid w:val="008F24D2"/>
    <w:rsid w:val="008F29F4"/>
    <w:rsid w:val="00915189"/>
    <w:rsid w:val="009151BC"/>
    <w:rsid w:val="009249AB"/>
    <w:rsid w:val="00924D7D"/>
    <w:rsid w:val="009263C8"/>
    <w:rsid w:val="00933DCE"/>
    <w:rsid w:val="0093617F"/>
    <w:rsid w:val="00947501"/>
    <w:rsid w:val="00961B7F"/>
    <w:rsid w:val="00967695"/>
    <w:rsid w:val="009B0958"/>
    <w:rsid w:val="009B11A3"/>
    <w:rsid w:val="009B5259"/>
    <w:rsid w:val="009B7F42"/>
    <w:rsid w:val="009E154E"/>
    <w:rsid w:val="009E7D23"/>
    <w:rsid w:val="009F1D28"/>
    <w:rsid w:val="009F52F6"/>
    <w:rsid w:val="009F56D7"/>
    <w:rsid w:val="00A006CF"/>
    <w:rsid w:val="00A040F6"/>
    <w:rsid w:val="00A05D54"/>
    <w:rsid w:val="00A05EEE"/>
    <w:rsid w:val="00A1763B"/>
    <w:rsid w:val="00A216CD"/>
    <w:rsid w:val="00A37C83"/>
    <w:rsid w:val="00A40E65"/>
    <w:rsid w:val="00A52584"/>
    <w:rsid w:val="00A60C7C"/>
    <w:rsid w:val="00A62A09"/>
    <w:rsid w:val="00A64F6F"/>
    <w:rsid w:val="00A651A5"/>
    <w:rsid w:val="00A73DF1"/>
    <w:rsid w:val="00A84785"/>
    <w:rsid w:val="00A852A9"/>
    <w:rsid w:val="00AA3B1C"/>
    <w:rsid w:val="00AC2C78"/>
    <w:rsid w:val="00AC52D4"/>
    <w:rsid w:val="00B10ADA"/>
    <w:rsid w:val="00B2366C"/>
    <w:rsid w:val="00B41F5B"/>
    <w:rsid w:val="00B83D7D"/>
    <w:rsid w:val="00B90099"/>
    <w:rsid w:val="00B9146A"/>
    <w:rsid w:val="00B942E2"/>
    <w:rsid w:val="00BA224F"/>
    <w:rsid w:val="00BA565B"/>
    <w:rsid w:val="00BB1A1C"/>
    <w:rsid w:val="00BB1E12"/>
    <w:rsid w:val="00BC079C"/>
    <w:rsid w:val="00BC2CC7"/>
    <w:rsid w:val="00BD67A4"/>
    <w:rsid w:val="00BD756A"/>
    <w:rsid w:val="00BE328A"/>
    <w:rsid w:val="00C10F65"/>
    <w:rsid w:val="00C141C4"/>
    <w:rsid w:val="00C20909"/>
    <w:rsid w:val="00C23724"/>
    <w:rsid w:val="00C30853"/>
    <w:rsid w:val="00C3514A"/>
    <w:rsid w:val="00C410D6"/>
    <w:rsid w:val="00C447BC"/>
    <w:rsid w:val="00C47252"/>
    <w:rsid w:val="00C55FA9"/>
    <w:rsid w:val="00C6209F"/>
    <w:rsid w:val="00C71069"/>
    <w:rsid w:val="00CA7625"/>
    <w:rsid w:val="00CF37A1"/>
    <w:rsid w:val="00D02873"/>
    <w:rsid w:val="00D41DAD"/>
    <w:rsid w:val="00D435B9"/>
    <w:rsid w:val="00D47EB8"/>
    <w:rsid w:val="00D55AEE"/>
    <w:rsid w:val="00D63813"/>
    <w:rsid w:val="00D661D8"/>
    <w:rsid w:val="00D73821"/>
    <w:rsid w:val="00D954AC"/>
    <w:rsid w:val="00D96F8C"/>
    <w:rsid w:val="00DB2592"/>
    <w:rsid w:val="00DB49C5"/>
    <w:rsid w:val="00DB737E"/>
    <w:rsid w:val="00DC2C33"/>
    <w:rsid w:val="00DE2F99"/>
    <w:rsid w:val="00DE3E87"/>
    <w:rsid w:val="00DF0B08"/>
    <w:rsid w:val="00DF1663"/>
    <w:rsid w:val="00DF28D7"/>
    <w:rsid w:val="00E302C5"/>
    <w:rsid w:val="00E453A1"/>
    <w:rsid w:val="00E51E11"/>
    <w:rsid w:val="00E55519"/>
    <w:rsid w:val="00E974A0"/>
    <w:rsid w:val="00E97F4E"/>
    <w:rsid w:val="00EA013B"/>
    <w:rsid w:val="00EA2192"/>
    <w:rsid w:val="00EA41A1"/>
    <w:rsid w:val="00EA6E0C"/>
    <w:rsid w:val="00EC2FE1"/>
    <w:rsid w:val="00EE2007"/>
    <w:rsid w:val="00EE49B0"/>
    <w:rsid w:val="00EF3D89"/>
    <w:rsid w:val="00EF49C7"/>
    <w:rsid w:val="00F00CC3"/>
    <w:rsid w:val="00F01CE5"/>
    <w:rsid w:val="00F01DBD"/>
    <w:rsid w:val="00F20842"/>
    <w:rsid w:val="00F20D0A"/>
    <w:rsid w:val="00F3523A"/>
    <w:rsid w:val="00F506BB"/>
    <w:rsid w:val="00F523DC"/>
    <w:rsid w:val="00F52E9F"/>
    <w:rsid w:val="00F57147"/>
    <w:rsid w:val="00F62F1D"/>
    <w:rsid w:val="00F76B38"/>
    <w:rsid w:val="00F77B11"/>
    <w:rsid w:val="00F81642"/>
    <w:rsid w:val="00F8203A"/>
    <w:rsid w:val="00F85AB1"/>
    <w:rsid w:val="00F85D11"/>
    <w:rsid w:val="00F97F1B"/>
    <w:rsid w:val="00FA047F"/>
    <w:rsid w:val="00FB05CC"/>
    <w:rsid w:val="00FD2A09"/>
    <w:rsid w:val="00FD45A0"/>
    <w:rsid w:val="00FF5CB0"/>
    <w:rsid w:val="00FF6CB8"/>
    <w:rsid w:val="00FF7B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489E5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66C"/>
    <w:rPr>
      <w:sz w:val="24"/>
      <w:szCs w:val="24"/>
      <w:lang w:val="en-US" w:eastAsia="en-US"/>
    </w:rPr>
  </w:style>
  <w:style w:type="paragraph" w:styleId="Heading1">
    <w:name w:val="heading 1"/>
    <w:basedOn w:val="Normal"/>
    <w:next w:val="Normal"/>
    <w:qFormat/>
    <w:rsid w:val="004175D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175D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175D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506BB"/>
    <w:pPr>
      <w:tabs>
        <w:tab w:val="center" w:pos="4320"/>
        <w:tab w:val="right" w:pos="8640"/>
      </w:tabs>
    </w:pPr>
  </w:style>
  <w:style w:type="paragraph" w:styleId="Footer">
    <w:name w:val="footer"/>
    <w:basedOn w:val="Normal"/>
    <w:rsid w:val="00F506BB"/>
    <w:pPr>
      <w:tabs>
        <w:tab w:val="center" w:pos="4320"/>
        <w:tab w:val="right" w:pos="8640"/>
      </w:tabs>
    </w:pPr>
  </w:style>
  <w:style w:type="table" w:styleId="TableGrid">
    <w:name w:val="Table Grid"/>
    <w:basedOn w:val="TableNormal"/>
    <w:uiPriority w:val="59"/>
    <w:rsid w:val="00F506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506BB"/>
  </w:style>
  <w:style w:type="paragraph" w:styleId="BalloonText">
    <w:name w:val="Balloon Text"/>
    <w:basedOn w:val="Normal"/>
    <w:link w:val="BalloonTextChar"/>
    <w:uiPriority w:val="99"/>
    <w:semiHidden/>
    <w:unhideWhenUsed/>
    <w:rsid w:val="00924D7D"/>
    <w:rPr>
      <w:rFonts w:ascii="Tahoma" w:hAnsi="Tahoma" w:cs="Tahoma"/>
      <w:sz w:val="16"/>
      <w:szCs w:val="16"/>
    </w:rPr>
  </w:style>
  <w:style w:type="character" w:customStyle="1" w:styleId="BalloonTextChar">
    <w:name w:val="Balloon Text Char"/>
    <w:link w:val="BalloonText"/>
    <w:uiPriority w:val="99"/>
    <w:semiHidden/>
    <w:rsid w:val="00924D7D"/>
    <w:rPr>
      <w:rFonts w:ascii="Tahoma" w:hAnsi="Tahoma" w:cs="Tahoma"/>
      <w:sz w:val="16"/>
      <w:szCs w:val="16"/>
    </w:rPr>
  </w:style>
  <w:style w:type="character" w:styleId="Hyperlink">
    <w:name w:val="Hyperlink"/>
    <w:uiPriority w:val="99"/>
    <w:rsid w:val="00333532"/>
    <w:rPr>
      <w:color w:val="0000FF"/>
      <w:u w:val="single"/>
    </w:rPr>
  </w:style>
  <w:style w:type="paragraph" w:styleId="TOC1">
    <w:name w:val="toc 1"/>
    <w:basedOn w:val="Normal"/>
    <w:next w:val="Normal"/>
    <w:autoRedefine/>
    <w:uiPriority w:val="39"/>
    <w:qFormat/>
    <w:rsid w:val="004175D9"/>
  </w:style>
  <w:style w:type="character" w:styleId="FollowedHyperlink">
    <w:name w:val="FollowedHyperlink"/>
    <w:rsid w:val="00784CB7"/>
    <w:rPr>
      <w:color w:val="800080"/>
      <w:u w:val="single"/>
    </w:rPr>
  </w:style>
  <w:style w:type="paragraph" w:styleId="TOC3">
    <w:name w:val="toc 3"/>
    <w:basedOn w:val="Normal"/>
    <w:next w:val="Normal"/>
    <w:autoRedefine/>
    <w:uiPriority w:val="39"/>
    <w:qFormat/>
    <w:rsid w:val="0093617F"/>
    <w:pPr>
      <w:ind w:left="480"/>
    </w:pPr>
  </w:style>
  <w:style w:type="paragraph" w:styleId="TOC2">
    <w:name w:val="toc 2"/>
    <w:basedOn w:val="Normal"/>
    <w:next w:val="Normal"/>
    <w:autoRedefine/>
    <w:uiPriority w:val="39"/>
    <w:qFormat/>
    <w:rsid w:val="00F01CE5"/>
    <w:pPr>
      <w:ind w:left="240"/>
    </w:pPr>
  </w:style>
  <w:style w:type="paragraph" w:styleId="ListParagraph">
    <w:name w:val="List Paragraph"/>
    <w:basedOn w:val="Normal"/>
    <w:uiPriority w:val="34"/>
    <w:qFormat/>
    <w:rsid w:val="009B5259"/>
    <w:pPr>
      <w:ind w:left="720"/>
    </w:pPr>
  </w:style>
  <w:style w:type="paragraph" w:styleId="TOCHeading">
    <w:name w:val="TOC Heading"/>
    <w:basedOn w:val="Heading1"/>
    <w:next w:val="Normal"/>
    <w:uiPriority w:val="39"/>
    <w:qFormat/>
    <w:rsid w:val="00870FC0"/>
    <w:pPr>
      <w:keepLines/>
      <w:spacing w:before="480" w:after="0" w:line="276" w:lineRule="auto"/>
      <w:outlineLvl w:val="9"/>
    </w:pPr>
    <w:rPr>
      <w:rFonts w:ascii="Cambria" w:eastAsia="MS Gothic" w:hAnsi="Cambria" w:cs="Times New Roman"/>
      <w:color w:val="365F91"/>
      <w:kern w:val="0"/>
      <w:sz w:val="28"/>
      <w:szCs w:val="28"/>
      <w:lang w:eastAsia="ja-JP"/>
    </w:rPr>
  </w:style>
  <w:style w:type="paragraph" w:customStyle="1" w:styleId="FieldLabel">
    <w:name w:val="FieldLabel"/>
    <w:basedOn w:val="Normal"/>
    <w:rsid w:val="006914E9"/>
    <w:pPr>
      <w:widowControl w:val="0"/>
      <w:spacing w:before="20" w:after="60"/>
    </w:pPr>
    <w:rPr>
      <w:rFonts w:ascii="Arial" w:hAnsi="Arial"/>
      <w:sz w:val="20"/>
      <w:szCs w:val="20"/>
    </w:rPr>
  </w:style>
  <w:style w:type="paragraph" w:styleId="BodyText">
    <w:name w:val="Body Text"/>
    <w:basedOn w:val="Normal"/>
    <w:rsid w:val="00B10ADA"/>
    <w:pPr>
      <w:spacing w:after="120" w:line="0" w:lineRule="atLeast"/>
      <w:ind w:left="360"/>
    </w:pPr>
    <w:rPr>
      <w:rFonts w:ascii="Arial" w:hAnsi="Arial"/>
      <w:spacing w:val="-5"/>
      <w:sz w:val="20"/>
      <w:szCs w:val="20"/>
    </w:rPr>
  </w:style>
  <w:style w:type="paragraph" w:customStyle="1" w:styleId="TableText">
    <w:name w:val="Table Text"/>
    <w:basedOn w:val="Normal"/>
    <w:rsid w:val="00B10ADA"/>
    <w:pPr>
      <w:ind w:left="14"/>
    </w:pPr>
    <w:rPr>
      <w:rFonts w:ascii="Arial" w:hAnsi="Arial"/>
      <w:spacing w:val="-5"/>
      <w:sz w:val="16"/>
      <w:szCs w:val="20"/>
    </w:rPr>
  </w:style>
  <w:style w:type="table" w:styleId="TableWeb2">
    <w:name w:val="Table Web 2"/>
    <w:basedOn w:val="TableNormal"/>
    <w:rsid w:val="00B10ADA"/>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msolistparagraph0">
    <w:name w:val="msolistparagraph"/>
    <w:basedOn w:val="Normal"/>
    <w:semiHidden/>
    <w:rsid w:val="00B10ADA"/>
    <w:pPr>
      <w:ind w:left="720"/>
    </w:pPr>
    <w:rPr>
      <w:rFonts w:eastAsia="Calibri"/>
      <w:lang w:val="en-CA" w:eastAsia="en-CA"/>
    </w:rPr>
  </w:style>
  <w:style w:type="character" w:customStyle="1" w:styleId="apple-converted-space">
    <w:name w:val="apple-converted-space"/>
    <w:basedOn w:val="DefaultParagraphFont"/>
    <w:rsid w:val="00384A2A"/>
  </w:style>
  <w:style w:type="character" w:customStyle="1" w:styleId="variablesproductname">
    <w:name w:val="variablesproductname"/>
    <w:basedOn w:val="DefaultParagraphFont"/>
    <w:rsid w:val="00384A2A"/>
  </w:style>
  <w:style w:type="paragraph" w:styleId="NormalWeb">
    <w:name w:val="Normal (Web)"/>
    <w:basedOn w:val="Normal"/>
    <w:uiPriority w:val="99"/>
    <w:unhideWhenUsed/>
    <w:rsid w:val="00384A2A"/>
    <w:pPr>
      <w:spacing w:before="100" w:beforeAutospacing="1" w:after="100" w:afterAutospacing="1"/>
    </w:pPr>
    <w:rPr>
      <w:lang w:val="en-CA" w:eastAsia="en-CA"/>
    </w:rPr>
  </w:style>
  <w:style w:type="character" w:styleId="HTMLCode">
    <w:name w:val="HTML Code"/>
    <w:basedOn w:val="DefaultParagraphFont"/>
    <w:uiPriority w:val="99"/>
    <w:semiHidden/>
    <w:unhideWhenUsed/>
    <w:rsid w:val="00F85D11"/>
    <w:rPr>
      <w:rFonts w:ascii="Courier New" w:eastAsia="Times New Roman" w:hAnsi="Courier New" w:cs="Courier New"/>
      <w:sz w:val="20"/>
      <w:szCs w:val="20"/>
    </w:rPr>
  </w:style>
  <w:style w:type="character" w:customStyle="1" w:styleId="uicontrol">
    <w:name w:val="uicontrol"/>
    <w:basedOn w:val="DefaultParagraphFont"/>
    <w:rsid w:val="00F85D11"/>
  </w:style>
  <w:style w:type="paragraph" w:styleId="z-TopofForm">
    <w:name w:val="HTML Top of Form"/>
    <w:basedOn w:val="Normal"/>
    <w:next w:val="Normal"/>
    <w:link w:val="z-TopofFormChar"/>
    <w:hidden/>
    <w:uiPriority w:val="99"/>
    <w:semiHidden/>
    <w:unhideWhenUsed/>
    <w:rsid w:val="006240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24007"/>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6240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24007"/>
    <w:rPr>
      <w:rFonts w:ascii="Arial"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330">
      <w:bodyDiv w:val="1"/>
      <w:marLeft w:val="0"/>
      <w:marRight w:val="0"/>
      <w:marTop w:val="0"/>
      <w:marBottom w:val="0"/>
      <w:divBdr>
        <w:top w:val="none" w:sz="0" w:space="0" w:color="auto"/>
        <w:left w:val="none" w:sz="0" w:space="0" w:color="auto"/>
        <w:bottom w:val="none" w:sz="0" w:space="0" w:color="auto"/>
        <w:right w:val="none" w:sz="0" w:space="0" w:color="auto"/>
      </w:divBdr>
    </w:div>
    <w:div w:id="327758785">
      <w:bodyDiv w:val="1"/>
      <w:marLeft w:val="0"/>
      <w:marRight w:val="0"/>
      <w:marTop w:val="0"/>
      <w:marBottom w:val="0"/>
      <w:divBdr>
        <w:top w:val="none" w:sz="0" w:space="0" w:color="auto"/>
        <w:left w:val="none" w:sz="0" w:space="0" w:color="auto"/>
        <w:bottom w:val="none" w:sz="0" w:space="0" w:color="auto"/>
        <w:right w:val="none" w:sz="0" w:space="0" w:color="auto"/>
      </w:divBdr>
    </w:div>
    <w:div w:id="469248739">
      <w:bodyDiv w:val="1"/>
      <w:marLeft w:val="0"/>
      <w:marRight w:val="0"/>
      <w:marTop w:val="0"/>
      <w:marBottom w:val="0"/>
      <w:divBdr>
        <w:top w:val="none" w:sz="0" w:space="0" w:color="auto"/>
        <w:left w:val="none" w:sz="0" w:space="0" w:color="auto"/>
        <w:bottom w:val="none" w:sz="0" w:space="0" w:color="auto"/>
        <w:right w:val="none" w:sz="0" w:space="0" w:color="auto"/>
      </w:divBdr>
    </w:div>
    <w:div w:id="501550862">
      <w:bodyDiv w:val="1"/>
      <w:marLeft w:val="0"/>
      <w:marRight w:val="0"/>
      <w:marTop w:val="0"/>
      <w:marBottom w:val="0"/>
      <w:divBdr>
        <w:top w:val="none" w:sz="0" w:space="0" w:color="auto"/>
        <w:left w:val="none" w:sz="0" w:space="0" w:color="auto"/>
        <w:bottom w:val="none" w:sz="0" w:space="0" w:color="auto"/>
        <w:right w:val="none" w:sz="0" w:space="0" w:color="auto"/>
      </w:divBdr>
    </w:div>
    <w:div w:id="630981156">
      <w:bodyDiv w:val="1"/>
      <w:marLeft w:val="0"/>
      <w:marRight w:val="0"/>
      <w:marTop w:val="0"/>
      <w:marBottom w:val="0"/>
      <w:divBdr>
        <w:top w:val="none" w:sz="0" w:space="0" w:color="auto"/>
        <w:left w:val="none" w:sz="0" w:space="0" w:color="auto"/>
        <w:bottom w:val="none" w:sz="0" w:space="0" w:color="auto"/>
        <w:right w:val="none" w:sz="0" w:space="0" w:color="auto"/>
      </w:divBdr>
    </w:div>
    <w:div w:id="710153481">
      <w:bodyDiv w:val="1"/>
      <w:marLeft w:val="0"/>
      <w:marRight w:val="0"/>
      <w:marTop w:val="0"/>
      <w:marBottom w:val="0"/>
      <w:divBdr>
        <w:top w:val="none" w:sz="0" w:space="0" w:color="auto"/>
        <w:left w:val="none" w:sz="0" w:space="0" w:color="auto"/>
        <w:bottom w:val="none" w:sz="0" w:space="0" w:color="auto"/>
        <w:right w:val="none" w:sz="0" w:space="0" w:color="auto"/>
      </w:divBdr>
    </w:div>
    <w:div w:id="735014628">
      <w:bodyDiv w:val="1"/>
      <w:marLeft w:val="0"/>
      <w:marRight w:val="0"/>
      <w:marTop w:val="0"/>
      <w:marBottom w:val="0"/>
      <w:divBdr>
        <w:top w:val="none" w:sz="0" w:space="0" w:color="auto"/>
        <w:left w:val="none" w:sz="0" w:space="0" w:color="auto"/>
        <w:bottom w:val="none" w:sz="0" w:space="0" w:color="auto"/>
        <w:right w:val="none" w:sz="0" w:space="0" w:color="auto"/>
      </w:divBdr>
    </w:div>
    <w:div w:id="739905668">
      <w:bodyDiv w:val="1"/>
      <w:marLeft w:val="0"/>
      <w:marRight w:val="0"/>
      <w:marTop w:val="0"/>
      <w:marBottom w:val="0"/>
      <w:divBdr>
        <w:top w:val="none" w:sz="0" w:space="0" w:color="auto"/>
        <w:left w:val="none" w:sz="0" w:space="0" w:color="auto"/>
        <w:bottom w:val="none" w:sz="0" w:space="0" w:color="auto"/>
        <w:right w:val="none" w:sz="0" w:space="0" w:color="auto"/>
      </w:divBdr>
    </w:div>
    <w:div w:id="772554562">
      <w:bodyDiv w:val="1"/>
      <w:marLeft w:val="0"/>
      <w:marRight w:val="0"/>
      <w:marTop w:val="0"/>
      <w:marBottom w:val="0"/>
      <w:divBdr>
        <w:top w:val="none" w:sz="0" w:space="0" w:color="auto"/>
        <w:left w:val="none" w:sz="0" w:space="0" w:color="auto"/>
        <w:bottom w:val="none" w:sz="0" w:space="0" w:color="auto"/>
        <w:right w:val="none" w:sz="0" w:space="0" w:color="auto"/>
      </w:divBdr>
    </w:div>
    <w:div w:id="778258012">
      <w:bodyDiv w:val="1"/>
      <w:marLeft w:val="0"/>
      <w:marRight w:val="0"/>
      <w:marTop w:val="0"/>
      <w:marBottom w:val="0"/>
      <w:divBdr>
        <w:top w:val="none" w:sz="0" w:space="0" w:color="auto"/>
        <w:left w:val="none" w:sz="0" w:space="0" w:color="auto"/>
        <w:bottom w:val="none" w:sz="0" w:space="0" w:color="auto"/>
        <w:right w:val="none" w:sz="0" w:space="0" w:color="auto"/>
      </w:divBdr>
    </w:div>
    <w:div w:id="1026102130">
      <w:bodyDiv w:val="1"/>
      <w:marLeft w:val="0"/>
      <w:marRight w:val="0"/>
      <w:marTop w:val="0"/>
      <w:marBottom w:val="0"/>
      <w:divBdr>
        <w:top w:val="none" w:sz="0" w:space="0" w:color="auto"/>
        <w:left w:val="none" w:sz="0" w:space="0" w:color="auto"/>
        <w:bottom w:val="none" w:sz="0" w:space="0" w:color="auto"/>
        <w:right w:val="none" w:sz="0" w:space="0" w:color="auto"/>
      </w:divBdr>
    </w:div>
    <w:div w:id="1262377370">
      <w:bodyDiv w:val="1"/>
      <w:marLeft w:val="0"/>
      <w:marRight w:val="0"/>
      <w:marTop w:val="0"/>
      <w:marBottom w:val="0"/>
      <w:divBdr>
        <w:top w:val="none" w:sz="0" w:space="0" w:color="auto"/>
        <w:left w:val="none" w:sz="0" w:space="0" w:color="auto"/>
        <w:bottom w:val="none" w:sz="0" w:space="0" w:color="auto"/>
        <w:right w:val="none" w:sz="0" w:space="0" w:color="auto"/>
      </w:divBdr>
    </w:div>
    <w:div w:id="1292975984">
      <w:bodyDiv w:val="1"/>
      <w:marLeft w:val="0"/>
      <w:marRight w:val="0"/>
      <w:marTop w:val="0"/>
      <w:marBottom w:val="0"/>
      <w:divBdr>
        <w:top w:val="none" w:sz="0" w:space="0" w:color="auto"/>
        <w:left w:val="none" w:sz="0" w:space="0" w:color="auto"/>
        <w:bottom w:val="none" w:sz="0" w:space="0" w:color="auto"/>
        <w:right w:val="none" w:sz="0" w:space="0" w:color="auto"/>
      </w:divBdr>
    </w:div>
    <w:div w:id="1333755826">
      <w:bodyDiv w:val="1"/>
      <w:marLeft w:val="0"/>
      <w:marRight w:val="0"/>
      <w:marTop w:val="0"/>
      <w:marBottom w:val="0"/>
      <w:divBdr>
        <w:top w:val="none" w:sz="0" w:space="0" w:color="auto"/>
        <w:left w:val="none" w:sz="0" w:space="0" w:color="auto"/>
        <w:bottom w:val="none" w:sz="0" w:space="0" w:color="auto"/>
        <w:right w:val="none" w:sz="0" w:space="0" w:color="auto"/>
      </w:divBdr>
    </w:div>
    <w:div w:id="1390760986">
      <w:bodyDiv w:val="1"/>
      <w:marLeft w:val="0"/>
      <w:marRight w:val="0"/>
      <w:marTop w:val="0"/>
      <w:marBottom w:val="0"/>
      <w:divBdr>
        <w:top w:val="none" w:sz="0" w:space="0" w:color="auto"/>
        <w:left w:val="none" w:sz="0" w:space="0" w:color="auto"/>
        <w:bottom w:val="none" w:sz="0" w:space="0" w:color="auto"/>
        <w:right w:val="none" w:sz="0" w:space="0" w:color="auto"/>
      </w:divBdr>
    </w:div>
    <w:div w:id="1418747203">
      <w:bodyDiv w:val="1"/>
      <w:marLeft w:val="0"/>
      <w:marRight w:val="0"/>
      <w:marTop w:val="0"/>
      <w:marBottom w:val="0"/>
      <w:divBdr>
        <w:top w:val="none" w:sz="0" w:space="0" w:color="auto"/>
        <w:left w:val="none" w:sz="0" w:space="0" w:color="auto"/>
        <w:bottom w:val="none" w:sz="0" w:space="0" w:color="auto"/>
        <w:right w:val="none" w:sz="0" w:space="0" w:color="auto"/>
      </w:divBdr>
    </w:div>
    <w:div w:id="1507935489">
      <w:bodyDiv w:val="1"/>
      <w:marLeft w:val="0"/>
      <w:marRight w:val="0"/>
      <w:marTop w:val="0"/>
      <w:marBottom w:val="0"/>
      <w:divBdr>
        <w:top w:val="none" w:sz="0" w:space="0" w:color="auto"/>
        <w:left w:val="none" w:sz="0" w:space="0" w:color="auto"/>
        <w:bottom w:val="none" w:sz="0" w:space="0" w:color="auto"/>
        <w:right w:val="none" w:sz="0" w:space="0" w:color="auto"/>
      </w:divBdr>
    </w:div>
    <w:div w:id="1792016604">
      <w:bodyDiv w:val="1"/>
      <w:marLeft w:val="0"/>
      <w:marRight w:val="0"/>
      <w:marTop w:val="0"/>
      <w:marBottom w:val="0"/>
      <w:divBdr>
        <w:top w:val="none" w:sz="0" w:space="0" w:color="auto"/>
        <w:left w:val="none" w:sz="0" w:space="0" w:color="auto"/>
        <w:bottom w:val="none" w:sz="0" w:space="0" w:color="auto"/>
        <w:right w:val="none" w:sz="0" w:space="0" w:color="auto"/>
      </w:divBdr>
    </w:div>
    <w:div w:id="1854027899">
      <w:bodyDiv w:val="1"/>
      <w:marLeft w:val="0"/>
      <w:marRight w:val="0"/>
      <w:marTop w:val="0"/>
      <w:marBottom w:val="0"/>
      <w:divBdr>
        <w:top w:val="none" w:sz="0" w:space="0" w:color="auto"/>
        <w:left w:val="none" w:sz="0" w:space="0" w:color="auto"/>
        <w:bottom w:val="none" w:sz="0" w:space="0" w:color="auto"/>
        <w:right w:val="none" w:sz="0" w:space="0" w:color="auto"/>
      </w:divBdr>
    </w:div>
    <w:div w:id="1867133803">
      <w:bodyDiv w:val="1"/>
      <w:marLeft w:val="0"/>
      <w:marRight w:val="0"/>
      <w:marTop w:val="0"/>
      <w:marBottom w:val="0"/>
      <w:divBdr>
        <w:top w:val="none" w:sz="0" w:space="0" w:color="auto"/>
        <w:left w:val="none" w:sz="0" w:space="0" w:color="auto"/>
        <w:bottom w:val="none" w:sz="0" w:space="0" w:color="auto"/>
        <w:right w:val="none" w:sz="0" w:space="0" w:color="auto"/>
      </w:divBdr>
    </w:div>
    <w:div w:id="1971327788">
      <w:bodyDiv w:val="1"/>
      <w:marLeft w:val="0"/>
      <w:marRight w:val="0"/>
      <w:marTop w:val="0"/>
      <w:marBottom w:val="0"/>
      <w:divBdr>
        <w:top w:val="none" w:sz="0" w:space="0" w:color="auto"/>
        <w:left w:val="none" w:sz="0" w:space="0" w:color="auto"/>
        <w:bottom w:val="none" w:sz="0" w:space="0" w:color="auto"/>
        <w:right w:val="none" w:sz="0" w:space="0" w:color="auto"/>
      </w:divBdr>
    </w:div>
    <w:div w:id="1984119929">
      <w:bodyDiv w:val="1"/>
      <w:marLeft w:val="0"/>
      <w:marRight w:val="0"/>
      <w:marTop w:val="0"/>
      <w:marBottom w:val="0"/>
      <w:divBdr>
        <w:top w:val="none" w:sz="0" w:space="0" w:color="auto"/>
        <w:left w:val="none" w:sz="0" w:space="0" w:color="auto"/>
        <w:bottom w:val="none" w:sz="0" w:space="0" w:color="auto"/>
        <w:right w:val="none" w:sz="0" w:space="0" w:color="auto"/>
      </w:divBdr>
      <w:divsChild>
        <w:div w:id="2128962934">
          <w:marLeft w:val="0"/>
          <w:marRight w:val="0"/>
          <w:marTop w:val="0"/>
          <w:marBottom w:val="0"/>
          <w:divBdr>
            <w:top w:val="none" w:sz="0" w:space="0" w:color="auto"/>
            <w:left w:val="none" w:sz="0" w:space="0" w:color="auto"/>
            <w:bottom w:val="none" w:sz="0" w:space="0" w:color="auto"/>
            <w:right w:val="none" w:sz="0" w:space="0" w:color="auto"/>
          </w:divBdr>
          <w:divsChild>
            <w:div w:id="645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footnotes" Target="footnotes.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goo.gl/forms/I3kDnsUl46" TargetMode="External"/><Relationship Id="rId34" Type="http://schemas.openxmlformats.org/officeDocument/2006/relationships/hyperlink" Target="http://docs.vena.io/" TargetMode="External"/><Relationship Id="rId35" Type="http://schemas.openxmlformats.org/officeDocument/2006/relationships/hyperlink" Target="mailto:bhancas@venasolutions.com" TargetMode="External"/><Relationship Id="rId36" Type="http://schemas.openxmlformats.org/officeDocument/2006/relationships/hyperlink" Target="mailto:esitu@venasolutions.com" TargetMode="External"/><Relationship Id="rId10" Type="http://schemas.openxmlformats.org/officeDocument/2006/relationships/endnotes" Target="endnotes.xml"/><Relationship Id="rId11" Type="http://schemas.openxmlformats.org/officeDocument/2006/relationships/hyperlink" Target="https://us1.vena.io/administrator"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BB3CA8684FFA4E8D7C64CF5C951A27" ma:contentTypeVersion="" ma:contentTypeDescription="Create a new document." ma:contentTypeScope="" ma:versionID="9f0b42d8be0bc561361cd52546a9e8a4">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A8E1-4377-4B6A-9EE7-F56C77C510A6}">
  <ds:schemaRefs>
    <ds:schemaRef ds:uri="http://schemas.microsoft.com/sharepoint/v3/contenttype/forms"/>
  </ds:schemaRefs>
</ds:datastoreItem>
</file>

<file path=customXml/itemProps2.xml><?xml version="1.0" encoding="utf-8"?>
<ds:datastoreItem xmlns:ds="http://schemas.openxmlformats.org/officeDocument/2006/customXml" ds:itemID="{01620A2C-5CCB-4452-9A4D-FD6B7741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6352DE-1B86-486A-A203-C3A0115BF2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158687-93F6-B24B-BBF9-3A76CE3A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14</Pages>
  <Words>1423</Words>
  <Characters>8117</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Objective</vt:lpstr>
    </vt:vector>
  </TitlesOfParts>
  <Company>Rogers Communications Inc</Company>
  <LinksUpToDate>false</LinksUpToDate>
  <CharactersWithSpaces>9521</CharactersWithSpaces>
  <SharedDoc>false</SharedDoc>
  <HLinks>
    <vt:vector size="72" baseType="variant">
      <vt:variant>
        <vt:i4>983091</vt:i4>
      </vt:variant>
      <vt:variant>
        <vt:i4>66</vt:i4>
      </vt:variant>
      <vt:variant>
        <vt:i4>0</vt:i4>
      </vt:variant>
      <vt:variant>
        <vt:i4>5</vt:i4>
      </vt:variant>
      <vt:variant>
        <vt:lpwstr>mailto:Haydn.Ho@rci.rogers.com</vt:lpwstr>
      </vt:variant>
      <vt:variant>
        <vt:lpwstr/>
      </vt:variant>
      <vt:variant>
        <vt:i4>7929926</vt:i4>
      </vt:variant>
      <vt:variant>
        <vt:i4>63</vt:i4>
      </vt:variant>
      <vt:variant>
        <vt:i4>0</vt:i4>
      </vt:variant>
      <vt:variant>
        <vt:i4>5</vt:i4>
      </vt:variant>
      <vt:variant>
        <vt:lpwstr>mailto:Rio.Guzman@rci.rogers.com</vt:lpwstr>
      </vt:variant>
      <vt:variant>
        <vt:lpwstr/>
      </vt:variant>
      <vt:variant>
        <vt:i4>6881346</vt:i4>
      </vt:variant>
      <vt:variant>
        <vt:i4>60</vt:i4>
      </vt:variant>
      <vt:variant>
        <vt:i4>0</vt:i4>
      </vt:variant>
      <vt:variant>
        <vt:i4>5</vt:i4>
      </vt:variant>
      <vt:variant>
        <vt:lpwstr>mailto:Evan.Situ@rci.rogers.com</vt:lpwstr>
      </vt:variant>
      <vt:variant>
        <vt:lpwstr/>
      </vt:variant>
      <vt:variant>
        <vt:i4>6815825</vt:i4>
      </vt:variant>
      <vt:variant>
        <vt:i4>57</vt:i4>
      </vt:variant>
      <vt:variant>
        <vt:i4>0</vt:i4>
      </vt:variant>
      <vt:variant>
        <vt:i4>5</vt:i4>
      </vt:variant>
      <vt:variant>
        <vt:lpwstr>mailto:Keino.Mitchell@rci.rogers.com</vt:lpwstr>
      </vt:variant>
      <vt:variant>
        <vt:lpwstr/>
      </vt:variant>
      <vt:variant>
        <vt:i4>1966142</vt:i4>
      </vt:variant>
      <vt:variant>
        <vt:i4>44</vt:i4>
      </vt:variant>
      <vt:variant>
        <vt:i4>0</vt:i4>
      </vt:variant>
      <vt:variant>
        <vt:i4>5</vt:i4>
      </vt:variant>
      <vt:variant>
        <vt:lpwstr/>
      </vt:variant>
      <vt:variant>
        <vt:lpwstr>_Toc388532662</vt:lpwstr>
      </vt:variant>
      <vt:variant>
        <vt:i4>1966142</vt:i4>
      </vt:variant>
      <vt:variant>
        <vt:i4>38</vt:i4>
      </vt:variant>
      <vt:variant>
        <vt:i4>0</vt:i4>
      </vt:variant>
      <vt:variant>
        <vt:i4>5</vt:i4>
      </vt:variant>
      <vt:variant>
        <vt:lpwstr/>
      </vt:variant>
      <vt:variant>
        <vt:lpwstr>_Toc388532661</vt:lpwstr>
      </vt:variant>
      <vt:variant>
        <vt:i4>1966142</vt:i4>
      </vt:variant>
      <vt:variant>
        <vt:i4>32</vt:i4>
      </vt:variant>
      <vt:variant>
        <vt:i4>0</vt:i4>
      </vt:variant>
      <vt:variant>
        <vt:i4>5</vt:i4>
      </vt:variant>
      <vt:variant>
        <vt:lpwstr/>
      </vt:variant>
      <vt:variant>
        <vt:lpwstr>_Toc388532660</vt:lpwstr>
      </vt:variant>
      <vt:variant>
        <vt:i4>1900606</vt:i4>
      </vt:variant>
      <vt:variant>
        <vt:i4>26</vt:i4>
      </vt:variant>
      <vt:variant>
        <vt:i4>0</vt:i4>
      </vt:variant>
      <vt:variant>
        <vt:i4>5</vt:i4>
      </vt:variant>
      <vt:variant>
        <vt:lpwstr/>
      </vt:variant>
      <vt:variant>
        <vt:lpwstr>_Toc388532659</vt:lpwstr>
      </vt:variant>
      <vt:variant>
        <vt:i4>1900606</vt:i4>
      </vt:variant>
      <vt:variant>
        <vt:i4>20</vt:i4>
      </vt:variant>
      <vt:variant>
        <vt:i4>0</vt:i4>
      </vt:variant>
      <vt:variant>
        <vt:i4>5</vt:i4>
      </vt:variant>
      <vt:variant>
        <vt:lpwstr/>
      </vt:variant>
      <vt:variant>
        <vt:lpwstr>_Toc388532658</vt:lpwstr>
      </vt:variant>
      <vt:variant>
        <vt:i4>1900606</vt:i4>
      </vt:variant>
      <vt:variant>
        <vt:i4>14</vt:i4>
      </vt:variant>
      <vt:variant>
        <vt:i4>0</vt:i4>
      </vt:variant>
      <vt:variant>
        <vt:i4>5</vt:i4>
      </vt:variant>
      <vt:variant>
        <vt:lpwstr/>
      </vt:variant>
      <vt:variant>
        <vt:lpwstr>_Toc388532657</vt:lpwstr>
      </vt:variant>
      <vt:variant>
        <vt:i4>1900606</vt:i4>
      </vt:variant>
      <vt:variant>
        <vt:i4>8</vt:i4>
      </vt:variant>
      <vt:variant>
        <vt:i4>0</vt:i4>
      </vt:variant>
      <vt:variant>
        <vt:i4>5</vt:i4>
      </vt:variant>
      <vt:variant>
        <vt:lpwstr/>
      </vt:variant>
      <vt:variant>
        <vt:lpwstr>_Toc388532656</vt:lpwstr>
      </vt:variant>
      <vt:variant>
        <vt:i4>1900606</vt:i4>
      </vt:variant>
      <vt:variant>
        <vt:i4>2</vt:i4>
      </vt:variant>
      <vt:variant>
        <vt:i4>0</vt:i4>
      </vt:variant>
      <vt:variant>
        <vt:i4>5</vt:i4>
      </vt:variant>
      <vt:variant>
        <vt:lpwstr/>
      </vt:variant>
      <vt:variant>
        <vt:lpwstr>_Toc388532655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Edwina.Li</dc:creator>
  <cp:lastModifiedBy>Microsoft Office User</cp:lastModifiedBy>
  <cp:revision>16</cp:revision>
  <cp:lastPrinted>2013-02-12T18:47:00Z</cp:lastPrinted>
  <dcterms:created xsi:type="dcterms:W3CDTF">2016-10-20T19:22:00Z</dcterms:created>
  <dcterms:modified xsi:type="dcterms:W3CDTF">2016-11-02T16:36:00Z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0x01010028BB3CA8684FFA4E8D7C64CF5C951A27</vt:lpwstr>
  </property>
</Properties>
</file>